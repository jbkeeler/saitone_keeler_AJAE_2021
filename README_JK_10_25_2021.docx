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CBF65" w14:textId="7D8D2985" w:rsidR="006036EF" w:rsidRDefault="00974BD1">
      <w:pPr>
        <w:pStyle w:val="Heading1"/>
      </w:pPr>
      <w:bookmarkStart w:id="0" w:name="template-readme-and-guidance"/>
      <w:r>
        <w:t xml:space="preserve">AJAE MS 20231 Replication Package </w:t>
      </w:r>
      <w:r w:rsidR="009C60CD">
        <w:t>README</w:t>
      </w:r>
      <w:bookmarkEnd w:id="0"/>
    </w:p>
    <w:p w14:paraId="15E41A09" w14:textId="4FB52366" w:rsidR="006036EF" w:rsidRDefault="009C60CD">
      <w:pPr>
        <w:pStyle w:val="FirstParagraph"/>
        <w:rPr>
          <w:ins w:id="1" w:author="James Keeler" w:date="2021-10-23T21:09:00Z"/>
        </w:rPr>
      </w:pPr>
      <w:r>
        <w:t xml:space="preserve">The code in this replication package </w:t>
      </w:r>
      <w:r w:rsidR="00974BD1">
        <w:t>downloads</w:t>
      </w:r>
      <w:r w:rsidR="00044D5E">
        <w:t xml:space="preserve"> the raw data and</w:t>
      </w:r>
      <w:r w:rsidR="00974BD1">
        <w:t xml:space="preserve"> </w:t>
      </w:r>
      <w:r>
        <w:t xml:space="preserve">constructs </w:t>
      </w:r>
      <w:r w:rsidR="00044D5E">
        <w:t>the final data sets in R for analysis in Stata. Some of the analysis</w:t>
      </w:r>
      <w:r>
        <w:t xml:space="preserve"> </w:t>
      </w:r>
      <w:r w:rsidR="00044D5E">
        <w:t>is performed in R</w:t>
      </w:r>
      <w:r>
        <w:t xml:space="preserve">. </w:t>
      </w:r>
      <w:r w:rsidR="00044D5E">
        <w:t>The</w:t>
      </w:r>
      <w:del w:id="2" w:author="James Keeler" w:date="2021-10-23T13:59:00Z">
        <w:r w:rsidR="00044D5E" w:rsidDel="004046BE">
          <w:delText xml:space="preserve">re is a single main R file which runs all the R code </w:delText>
        </w:r>
      </w:del>
      <w:ins w:id="3" w:author="James Keeler" w:date="2021-10-23T13:59:00Z">
        <w:r w:rsidR="004046BE">
          <w:t>re are 1</w:t>
        </w:r>
      </w:ins>
      <w:ins w:id="4" w:author="James Keeler" w:date="2021-10-26T02:05:00Z">
        <w:r w:rsidR="00413486">
          <w:t>2</w:t>
        </w:r>
      </w:ins>
      <w:ins w:id="5" w:author="James Keeler" w:date="2021-10-23T13:59:00Z">
        <w:r w:rsidR="004046BE">
          <w:t xml:space="preserve"> R files </w:t>
        </w:r>
      </w:ins>
      <w:r w:rsidR="00044D5E">
        <w:t>and X Stata</w:t>
      </w:r>
      <w:del w:id="6" w:author="James Keeler" w:date="2021-10-23T13:59:00Z">
        <w:r w:rsidR="00044D5E" w:rsidDel="004046BE">
          <w:delText>s</w:delText>
        </w:r>
      </w:del>
      <w:r w:rsidR="00044D5E">
        <w:t xml:space="preserve"> files which generate</w:t>
      </w:r>
      <w:ins w:id="7" w:author="James Keeler" w:date="2021-10-23T13:59:00Z">
        <w:r w:rsidR="004046BE">
          <w:t xml:space="preserve"> the</w:t>
        </w:r>
      </w:ins>
      <w:r w:rsidR="00044D5E">
        <w:t xml:space="preserve"> </w:t>
      </w:r>
      <w:ins w:id="8" w:author="James Keeler" w:date="2021-10-26T01:57:00Z">
        <w:r w:rsidR="00343F0F">
          <w:t>5</w:t>
        </w:r>
      </w:ins>
      <w:del w:id="9" w:author="James Keeler" w:date="2021-10-26T01:57:00Z">
        <w:r w:rsidR="00044D5E" w:rsidDel="00343F0F">
          <w:delText>X</w:delText>
        </w:r>
      </w:del>
      <w:r>
        <w:t xml:space="preserve"> figures and </w:t>
      </w:r>
      <w:ins w:id="10" w:author="James Keeler" w:date="2021-10-26T01:57:00Z">
        <w:r w:rsidR="00343F0F">
          <w:t>4</w:t>
        </w:r>
      </w:ins>
      <w:del w:id="11" w:author="James Keeler" w:date="2021-10-26T01:57:00Z">
        <w:r w:rsidR="00044D5E" w:rsidDel="00343F0F">
          <w:delText>X</w:delText>
        </w:r>
      </w:del>
      <w:r>
        <w:t xml:space="preserve"> tables in the paper. The replicator should expect the code to run for abo</w:t>
      </w:r>
      <w:r w:rsidR="00044D5E">
        <w:t xml:space="preserve">ut </w:t>
      </w:r>
      <w:del w:id="12" w:author="James Keeler" w:date="2021-10-23T14:00:00Z">
        <w:r w:rsidR="00044D5E" w:rsidDel="004046BE">
          <w:delText>168 hours</w:delText>
        </w:r>
      </w:del>
      <w:ins w:id="13" w:author="James Keeler" w:date="2021-10-23T14:00:00Z">
        <w:r w:rsidR="004046BE">
          <w:t>10 to 16 days</w:t>
        </w:r>
      </w:ins>
      <w:r w:rsidR="00044D5E">
        <w:t xml:space="preserve"> depending on download speed</w:t>
      </w:r>
      <w:r>
        <w:t>.</w:t>
      </w:r>
      <w:r w:rsidR="00044D5E">
        <w:t xml:space="preserve"> If the replicator would rather skip downloading all or some of the raw data</w:t>
      </w:r>
      <w:del w:id="14" w:author="James Keeler" w:date="2021-10-23T14:00:00Z">
        <w:r w:rsidR="00044D5E" w:rsidDel="004046BE">
          <w:delText>, they should contact the corresponding author to obtain</w:delText>
        </w:r>
      </w:del>
      <w:ins w:id="15" w:author="James Keeler" w:date="2021-10-23T14:00:00Z">
        <w:r w:rsidR="004046BE">
          <w:t xml:space="preserve">, </w:t>
        </w:r>
      </w:ins>
      <w:ins w:id="16" w:author="James Keeler" w:date="2021-10-23T14:01:00Z">
        <w:r w:rsidR="004046BE">
          <w:t xml:space="preserve">all of the </w:t>
        </w:r>
      </w:ins>
      <w:del w:id="17" w:author="James Keeler" w:date="2021-10-23T14:01:00Z">
        <w:r w:rsidR="00044D5E" w:rsidDel="004046BE">
          <w:delText xml:space="preserve"> </w:delText>
        </w:r>
      </w:del>
      <w:r w:rsidR="00044D5E">
        <w:t>intermediary data files</w:t>
      </w:r>
      <w:ins w:id="18" w:author="James Keeler" w:date="2021-10-23T14:01:00Z">
        <w:r w:rsidR="004046BE">
          <w:t xml:space="preserve"> directly used to generate to final data for ana</w:t>
        </w:r>
      </w:ins>
      <w:ins w:id="19" w:author="James Keeler" w:date="2021-10-23T14:02:00Z">
        <w:r w:rsidR="004046BE">
          <w:t>lys</w:t>
        </w:r>
      </w:ins>
      <w:ins w:id="20" w:author="James Keeler" w:date="2021-10-26T01:58:00Z">
        <w:r w:rsidR="00343F0F">
          <w:t>is</w:t>
        </w:r>
      </w:ins>
      <w:ins w:id="21" w:author="James Keeler" w:date="2021-10-23T14:01:00Z">
        <w:r w:rsidR="004046BE">
          <w:t xml:space="preserve"> are also include in the replication package</w:t>
        </w:r>
      </w:ins>
      <w:r w:rsidR="00044D5E">
        <w:t>.</w:t>
      </w:r>
    </w:p>
    <w:p w14:paraId="5828D623" w14:textId="28DCBA8E" w:rsidR="006A340A" w:rsidRPr="006A340A" w:rsidDel="00343F0F" w:rsidRDefault="006A340A">
      <w:pPr>
        <w:pStyle w:val="BodyText"/>
        <w:rPr>
          <w:del w:id="22" w:author="James Keeler" w:date="2021-10-26T01:57:00Z"/>
        </w:rPr>
        <w:pPrChange w:id="23" w:author="James Keeler" w:date="2021-10-23T21:09:00Z">
          <w:pPr>
            <w:pStyle w:val="FirstParagraph"/>
          </w:pPr>
        </w:pPrChange>
      </w:pPr>
    </w:p>
    <w:p w14:paraId="6AC7760D" w14:textId="77777777" w:rsidR="006036EF" w:rsidRDefault="009C60CD">
      <w:pPr>
        <w:pStyle w:val="Heading2"/>
      </w:pPr>
      <w:bookmarkStart w:id="24" w:name="X2a26b784290afcf59b085c472e937fe0771d283"/>
      <w:r>
        <w:t>Data Availability and Provenance Statements</w:t>
      </w:r>
      <w:bookmarkEnd w:id="24"/>
    </w:p>
    <w:p w14:paraId="1154116F" w14:textId="612D8904" w:rsidR="006A5FE3" w:rsidRPr="006A5FE3" w:rsidRDefault="009C60CD" w:rsidP="006A5FE3">
      <w:pPr>
        <w:pStyle w:val="Heading3"/>
      </w:pPr>
      <w:bookmarkStart w:id="25" w:name="statement-about-rights"/>
      <w:r>
        <w:t>Statement about Rights</w:t>
      </w:r>
      <w:bookmarkEnd w:id="25"/>
    </w:p>
    <w:p w14:paraId="3B504CBC" w14:textId="6837156A" w:rsidR="006036EF" w:rsidRDefault="009C60CD" w:rsidP="006A5FE3">
      <w:r>
        <w:t xml:space="preserve"> I certify that the author(s) of the manuscript have legitimate access to and permission to use the data used in this manuscript.</w:t>
      </w:r>
    </w:p>
    <w:p w14:paraId="129C8B49" w14:textId="63B85A6E" w:rsidR="006036EF" w:rsidRDefault="009C60CD" w:rsidP="006A5FE3">
      <w:commentRangeStart w:id="26"/>
      <w:r>
        <w:t xml:space="preserve">I certify that the author(s) of the manuscript have documented permission to redistribute/publish the data contained within this replication package. Appropriate permission are documented in the </w:t>
      </w:r>
      <w:hyperlink r:id="rId7">
        <w:r>
          <w:rPr>
            <w:rStyle w:val="Hyperlink"/>
          </w:rPr>
          <w:t>LICENSE.txt</w:t>
        </w:r>
      </w:hyperlink>
      <w:r>
        <w:t xml:space="preserve"> file.</w:t>
      </w:r>
    </w:p>
    <w:p w14:paraId="6AD53070" w14:textId="46F5F26F" w:rsidR="006036EF" w:rsidRDefault="009C60CD">
      <w:pPr>
        <w:pStyle w:val="FirstParagraph"/>
      </w:pPr>
      <w:r>
        <w:t>The data is licensed under a Creative Commons/CC-BY-NC license. See LICENSE.txt for details.</w:t>
      </w:r>
      <w:commentRangeEnd w:id="26"/>
      <w:r w:rsidR="008F6CB9">
        <w:rPr>
          <w:rStyle w:val="CommentReference"/>
        </w:rPr>
        <w:commentReference w:id="26"/>
      </w:r>
    </w:p>
    <w:p w14:paraId="0FB02ABB" w14:textId="77777777" w:rsidR="006036EF" w:rsidRDefault="009C60CD">
      <w:pPr>
        <w:pStyle w:val="Heading3"/>
      </w:pPr>
      <w:bookmarkStart w:id="27" w:name="summary-of-availability"/>
      <w:r>
        <w:t>Summary of Availability</w:t>
      </w:r>
      <w:bookmarkEnd w:id="27"/>
    </w:p>
    <w:p w14:paraId="74640D17" w14:textId="163A250E" w:rsidR="006036EF" w:rsidRDefault="009C60CD" w:rsidP="006A5FE3">
      <w:r>
        <w:t xml:space="preserve">All data </w:t>
      </w:r>
      <w:r w:rsidR="002B5A0C">
        <w:rPr>
          <w:b/>
        </w:rPr>
        <w:t>are or were</w:t>
      </w:r>
      <w:r>
        <w:t xml:space="preserve"> publicly available</w:t>
      </w:r>
      <w:r w:rsidR="002B5A0C">
        <w:t>. Some data that was originally downloaded in 2019 has since been updated at the source. In these few cases, a copy of the raw data used in the analysis is provided in the replication folder archive.</w:t>
      </w:r>
      <w:ins w:id="28" w:author="James Keeler" w:date="2021-10-26T00:37:00Z">
        <w:r w:rsidR="005204A2">
          <w:t xml:space="preserve"> In other cases where data is downloaded by the programs from sources that may revise th</w:t>
        </w:r>
      </w:ins>
      <w:ins w:id="29" w:author="James Keeler" w:date="2021-10-26T00:38:00Z">
        <w:r w:rsidR="005204A2">
          <w:t xml:space="preserve">is </w:t>
        </w:r>
      </w:ins>
      <w:ins w:id="30" w:author="James Keeler" w:date="2021-10-26T00:37:00Z">
        <w:r w:rsidR="005204A2">
          <w:t xml:space="preserve">data </w:t>
        </w:r>
      </w:ins>
      <w:ins w:id="31" w:author="James Keeler" w:date="2021-10-26T00:38:00Z">
        <w:r w:rsidR="005204A2">
          <w:t xml:space="preserve">in the future, a copy of the original data used in this article’s analysis </w:t>
        </w:r>
      </w:ins>
      <w:ins w:id="32" w:author="James Keeler" w:date="2021-10-26T00:39:00Z">
        <w:r w:rsidR="005204A2">
          <w:t>is provided.</w:t>
        </w:r>
      </w:ins>
    </w:p>
    <w:p w14:paraId="6675DC3E" w14:textId="1FFC1F12" w:rsidR="006036EF" w:rsidRDefault="009C60CD">
      <w:pPr>
        <w:pStyle w:val="Heading3"/>
      </w:pPr>
      <w:bookmarkStart w:id="33" w:name="details-on-each-data-source"/>
      <w:r>
        <w:t>Details on each</w:t>
      </w:r>
      <w:r w:rsidR="008D3CC0">
        <w:t xml:space="preserve"> Raw </w:t>
      </w:r>
      <w:r>
        <w:t>Data Source</w:t>
      </w:r>
      <w:bookmarkEnd w:id="33"/>
    </w:p>
    <w:p w14:paraId="7390286E" w14:textId="1C12489C" w:rsidR="009B3228" w:rsidRDefault="009B3228" w:rsidP="009B3228">
      <w:pPr>
        <w:pStyle w:val="BlockText"/>
        <w:ind w:left="0"/>
      </w:pPr>
      <w:r>
        <w:t xml:space="preserve">U.S. state and county boundary shapefiles for 2018 were downloaded from the U.S. Census Bureau at </w:t>
      </w:r>
      <w:hyperlink r:id="rId12" w:history="1">
        <w:r w:rsidRPr="00DF2491">
          <w:rPr>
            <w:rStyle w:val="Hyperlink"/>
          </w:rPr>
          <w:t>https://www2.census.gov/geo/tiger/TIGER2018/</w:t>
        </w:r>
      </w:hyperlink>
      <w:r>
        <w:t xml:space="preserve">. A copy of these shape files is provided as part of this archive. The data are in the public domain. </w:t>
      </w:r>
    </w:p>
    <w:p w14:paraId="04785A6C" w14:textId="35C9F974" w:rsidR="009B3228" w:rsidRDefault="009B3228" w:rsidP="009B3228">
      <w:pPr>
        <w:pStyle w:val="FirstParagraph"/>
        <w:rPr>
          <w:rStyle w:val="VerbatimChar"/>
        </w:rPr>
      </w:pPr>
      <w:r>
        <w:t xml:space="preserve">Datafiles: </w:t>
      </w:r>
      <w:r w:rsidRPr="009B3228">
        <w:rPr>
          <w:rStyle w:val="VerbatimChar"/>
        </w:rPr>
        <w:t>tl_2018_us_state</w:t>
      </w:r>
      <w:r>
        <w:rPr>
          <w:rStyle w:val="VerbatimChar"/>
        </w:rPr>
        <w:t xml:space="preserve">.shp and </w:t>
      </w:r>
      <w:r w:rsidRPr="009B3228">
        <w:rPr>
          <w:rStyle w:val="VerbatimChar"/>
        </w:rPr>
        <w:t>tl_2018_us_</w:t>
      </w:r>
      <w:r>
        <w:rPr>
          <w:rStyle w:val="VerbatimChar"/>
        </w:rPr>
        <w:t>county.shp in the data_raw/US_States directory.</w:t>
      </w:r>
    </w:p>
    <w:p w14:paraId="20739C01" w14:textId="77777777" w:rsidR="009B3228" w:rsidRPr="009B3228" w:rsidRDefault="009B3228" w:rsidP="009B3228">
      <w:pPr>
        <w:pStyle w:val="BodyText"/>
      </w:pPr>
    </w:p>
    <w:p w14:paraId="390D51B5" w14:textId="11EFD8F4" w:rsidR="009B3228" w:rsidRDefault="009B3228" w:rsidP="009B3228">
      <w:pPr>
        <w:pStyle w:val="BodyText"/>
      </w:pPr>
      <w:r>
        <w:t>PRFIP grid IDs</w:t>
      </w:r>
      <w:r w:rsidR="008D3CC0">
        <w:t xml:space="preserve"> </w:t>
      </w:r>
      <w:r>
        <w:t xml:space="preserve">for the rainfall index product </w:t>
      </w:r>
      <w:r w:rsidR="008D3CC0">
        <w:t xml:space="preserve"> within each county in CA </w:t>
      </w:r>
      <w:r>
        <w:t xml:space="preserve">were queried from the USDA RMA PRF support tool at </w:t>
      </w:r>
      <w:hyperlink r:id="rId13" w:history="1">
        <w:r w:rsidRPr="00DF2491">
          <w:rPr>
            <w:rStyle w:val="Hyperlink"/>
          </w:rPr>
          <w:t>https://prodwebnlb.rma.usda.gov/apps/prf</w:t>
        </w:r>
      </w:hyperlink>
      <w:r>
        <w:t xml:space="preserve">. </w:t>
      </w:r>
      <w:r w:rsidR="008D3CC0">
        <w:t xml:space="preserve"> Specifically, we queried the site’s web api at </w:t>
      </w:r>
      <w:hyperlink r:id="rId14" w:history="1">
        <w:r w:rsidR="008D3CC0" w:rsidRPr="00DF2491">
          <w:rPr>
            <w:rStyle w:val="Hyperlink"/>
          </w:rPr>
          <w:t>https://prodwebnlb.rma.usda.gov/apps/PrfWebApi/PrfExternalStates/GetSubCountiesByCountyAndState</w:t>
        </w:r>
      </w:hyperlink>
      <w:r w:rsidR="008D3CC0">
        <w:t xml:space="preserve">. PRFIP grid geometry was queried from the sites’ internal map server at </w:t>
      </w:r>
      <w:hyperlink r:id="rId15" w:history="1">
        <w:r w:rsidR="008D3CC0" w:rsidRPr="00DF2491">
          <w:rPr>
            <w:rStyle w:val="Hyperlink"/>
          </w:rPr>
          <w:t>https://prodwebnlb.rma.usda.gov/apps/prf/proxy/proxy.ashx?https://pdgis.rm.usda.net/arcgis/rest/services/ITM/PRF_Grid/MapServer/0/</w:t>
        </w:r>
      </w:hyperlink>
      <w:r w:rsidR="008D3CC0">
        <w:t xml:space="preserve">. The data are in the public domain, but prospective users should limit query load to protect the public server resource. Code to download, clean, and merge </w:t>
      </w:r>
      <w:r w:rsidR="00134D46">
        <w:t>the grid data is provided in code/</w:t>
      </w:r>
      <w:r w:rsidR="00134D46" w:rsidRPr="00134D46">
        <w:t>01-get-county-state-grid-geometry</w:t>
      </w:r>
      <w:r w:rsidR="00134D46">
        <w:t xml:space="preserve">.R </w:t>
      </w:r>
      <w:r w:rsidR="00784BB2">
        <w:t>within</w:t>
      </w:r>
      <w:r w:rsidR="00134D46">
        <w:t xml:space="preserve"> the archive.</w:t>
      </w:r>
    </w:p>
    <w:p w14:paraId="3962D538" w14:textId="77777777" w:rsidR="00A60704" w:rsidRDefault="00A60704" w:rsidP="009B3228">
      <w:pPr>
        <w:pStyle w:val="BodyText"/>
      </w:pPr>
    </w:p>
    <w:p w14:paraId="2447CB33" w14:textId="0FC814D5" w:rsidR="00134D46" w:rsidRDefault="00134D46" w:rsidP="00134D46">
      <w:pPr>
        <w:pStyle w:val="BodyText"/>
      </w:pPr>
      <w:r w:rsidRPr="00134D46">
        <w:t>PRFIP rainfall index values by</w:t>
      </w:r>
      <w:r>
        <w:t xml:space="preserve"> interval and</w:t>
      </w:r>
      <w:r w:rsidRPr="00134D46">
        <w:t xml:space="preserve"> grid in CA from 1948 to 2019</w:t>
      </w:r>
      <w:r>
        <w:t xml:space="preserve"> were also queried from the USDA RMA PRF support tool web api at </w:t>
      </w:r>
      <w:hyperlink r:id="rId16" w:history="1">
        <w:r w:rsidRPr="00784BB2">
          <w:rPr>
            <w:rStyle w:val="Hyperlink"/>
          </w:rPr>
          <w:t>https://prodwebnlb.rma.usda.gov/apps/PrfWebApi/PrfExternalIndexes/GetIndexValues</w:t>
        </w:r>
      </w:hyperlink>
      <w:r>
        <w:t>. The data are in the public domain, but prospective users should limit query load to protect the public server resource. Code to download, clean, and merge the index value data is provided in code/</w:t>
      </w:r>
      <w:r w:rsidRPr="00134D46">
        <w:t>02-get-rainfail-index-values</w:t>
      </w:r>
      <w:r>
        <w:t xml:space="preserve">.R </w:t>
      </w:r>
      <w:r w:rsidR="00784BB2">
        <w:t>within</w:t>
      </w:r>
      <w:r>
        <w:t xml:space="preserve"> the archive.</w:t>
      </w:r>
    </w:p>
    <w:p w14:paraId="5C2F6CA0" w14:textId="377FEFE4" w:rsidR="00134D46" w:rsidRDefault="00134D46" w:rsidP="009B3228">
      <w:pPr>
        <w:pStyle w:val="BodyText"/>
      </w:pPr>
    </w:p>
    <w:p w14:paraId="4222C41C" w14:textId="606E45A8" w:rsidR="00784BB2" w:rsidRDefault="00784BB2" w:rsidP="009B3228">
      <w:pPr>
        <w:pStyle w:val="BodyText"/>
      </w:pPr>
      <w:r>
        <w:t xml:space="preserve">Daily NDVI measurements from 1981 to 2019 by year were downloaded from the NOAA CDR at </w:t>
      </w:r>
      <w:hyperlink r:id="rId17" w:history="1">
        <w:r w:rsidRPr="00DF2491">
          <w:rPr>
            <w:rStyle w:val="Hyperlink"/>
          </w:rPr>
          <w:t>https://www.ncei.noaa.gov/data/avhrr-land-normalized-difference-vegetation-index/access/</w:t>
        </w:r>
      </w:hyperlink>
      <w:r>
        <w:t xml:space="preserve">. Additional documentation is available at </w:t>
      </w:r>
      <w:hyperlink r:id="rId18" w:history="1">
        <w:r w:rsidRPr="00DF2491">
          <w:rPr>
            <w:rStyle w:val="Hyperlink"/>
          </w:rPr>
          <w:t>https://www.ncei.noaa.gov/access/metadata/landing-page/bin/iso?id=gov.noaa.ncdc:C00813</w:t>
        </w:r>
      </w:hyperlink>
      <w:r>
        <w:t>.  The data are in the public domain. Code to download daily NDVI measurements in CA is provided in code/</w:t>
      </w:r>
      <w:r w:rsidRPr="00784BB2">
        <w:t>03-get-ndvi-noaa-cdr</w:t>
      </w:r>
      <w:r>
        <w:t>.R within the archive. The code to extract mean daily NDVI and compute bimonthly interval and March, April, May interval index values by PRFIP grid is also provided in code/</w:t>
      </w:r>
      <w:r w:rsidRPr="00784BB2">
        <w:t>04-compute-ndvi-index-values-by-grid</w:t>
      </w:r>
      <w:r w:rsidR="002B5A0C">
        <w:t>.</w:t>
      </w:r>
      <w:r>
        <w:t>R within the archive.</w:t>
      </w:r>
      <w:ins w:id="34" w:author="James Keeler" w:date="2021-10-26T02:05:00Z">
        <w:r w:rsidR="00232222">
          <w:t xml:space="preserve"> Note that NOAA may occasiona</w:t>
        </w:r>
      </w:ins>
      <w:ins w:id="35" w:author="James Keeler" w:date="2021-10-26T02:06:00Z">
        <w:r w:rsidR="00232222">
          <w:t>lly revise some of t</w:t>
        </w:r>
      </w:ins>
      <w:ins w:id="36" w:author="James Keeler" w:date="2021-10-26T02:07:00Z">
        <w:r w:rsidR="00232222">
          <w:t>heir recent observations, usually those from within the past 3 or 5 years.</w:t>
        </w:r>
      </w:ins>
    </w:p>
    <w:p w14:paraId="2195ED73" w14:textId="77777777" w:rsidR="00A60704" w:rsidRPr="009B3228" w:rsidRDefault="00A60704" w:rsidP="009B3228">
      <w:pPr>
        <w:pStyle w:val="BodyText"/>
      </w:pPr>
    </w:p>
    <w:p w14:paraId="51798742" w14:textId="5CEEAF8D" w:rsidR="002B5A0C" w:rsidRDefault="00A20265" w:rsidP="002B5A0C">
      <w:pPr>
        <w:pStyle w:val="BodyText"/>
      </w:pPr>
      <w:r>
        <w:t xml:space="preserve">2018 CA vegetation cover data and map including WHR types were obtained from the </w:t>
      </w:r>
      <w:r w:rsidRPr="00A20265">
        <w:t>CAL FIRE FRAPS</w:t>
      </w:r>
      <w:r>
        <w:t xml:space="preserve"> FVEG map server at </w:t>
      </w:r>
      <w:hyperlink r:id="rId19" w:history="1">
        <w:r w:rsidRPr="00DF2491">
          <w:rPr>
            <w:rStyle w:val="Hyperlink"/>
          </w:rPr>
          <w:t>https://egis.fire.ca.gov/arcgis/rest/services/FRAP/fveg</w:t>
        </w:r>
      </w:hyperlink>
      <w:r>
        <w:t xml:space="preserve">. </w:t>
      </w:r>
      <w:r w:rsidR="002B5A0C">
        <w:t xml:space="preserve"> </w:t>
      </w:r>
      <w:r>
        <w:t xml:space="preserve">The data are in the public domain, but the 2018 data and map may no longer </w:t>
      </w:r>
      <w:r w:rsidR="002B5A0C">
        <w:t>be available for download. A copy of the 2018 raster file is</w:t>
      </w:r>
      <w:r w:rsidR="002B5A0C" w:rsidRPr="002B5A0C">
        <w:t xml:space="preserve"> </w:t>
      </w:r>
      <w:r w:rsidR="008D4284">
        <w:t xml:space="preserve">provided </w:t>
      </w:r>
      <w:r w:rsidR="002B5A0C">
        <w:t>as part of this archive. Code to download the raster attribute table and extract the most common vegetation cover in each PRFIP grid is provided in code/</w:t>
      </w:r>
      <w:r w:rsidR="002B5A0C" w:rsidRPr="002B5A0C">
        <w:t>05-get-cal_fraps_veg_category</w:t>
      </w:r>
      <w:r w:rsidR="002B5A0C">
        <w:t>.R within the archive.</w:t>
      </w:r>
    </w:p>
    <w:p w14:paraId="3E46DC39" w14:textId="4ABBE348" w:rsidR="002B5A0C" w:rsidRDefault="002B5A0C" w:rsidP="002B5A0C">
      <w:pPr>
        <w:pStyle w:val="FirstParagraph"/>
        <w:rPr>
          <w:rStyle w:val="VerbatimChar"/>
        </w:rPr>
      </w:pPr>
      <w:r>
        <w:t xml:space="preserve">Datafile: </w:t>
      </w:r>
      <w:r>
        <w:rPr>
          <w:rStyle w:val="VerbatimChar"/>
        </w:rPr>
        <w:t>data_raw/</w:t>
      </w:r>
      <w:r w:rsidRPr="002B5A0C">
        <w:rPr>
          <w:rStyle w:val="VerbatimChar"/>
        </w:rPr>
        <w:t>calfire_landuse.tif</w:t>
      </w:r>
    </w:p>
    <w:p w14:paraId="2E130B7E" w14:textId="2BACBBE3" w:rsidR="005476DA" w:rsidRDefault="005476DA" w:rsidP="005476DA">
      <w:pPr>
        <w:pStyle w:val="BodyText"/>
      </w:pPr>
    </w:p>
    <w:p w14:paraId="1CB0C883" w14:textId="79BC531F" w:rsidR="005476DA" w:rsidRDefault="005476DA" w:rsidP="005476DA">
      <w:pPr>
        <w:pStyle w:val="BodyText"/>
      </w:pPr>
      <w:r>
        <w:t xml:space="preserve">Elevation data was obtain from the USGS 3DEP program of The National Map (TNM) suite of products and services. See </w:t>
      </w:r>
      <w:hyperlink r:id="rId20" w:anchor="qt-science_support_page_related_con" w:history="1">
        <w:r w:rsidRPr="00DF2491">
          <w:rPr>
            <w:rStyle w:val="Hyperlink"/>
          </w:rPr>
          <w:t>https://www.usgs.gov/core-science-systems/ngp/3dep/about-3dep-products-services?qt-science_support_page_related_con=0#qt-science_support_page_related_con</w:t>
        </w:r>
      </w:hyperlink>
      <w:r>
        <w:t xml:space="preserve"> for more info about this service. The authors used the TNM Downloader (v2.0) web app at </w:t>
      </w:r>
      <w:hyperlink r:id="rId21" w:anchor="/" w:history="1">
        <w:r w:rsidRPr="00DF2491">
          <w:rPr>
            <w:rStyle w:val="Hyperlink"/>
          </w:rPr>
          <w:t>https://apps.nationalmap.gov/downloader/#/</w:t>
        </w:r>
      </w:hyperlink>
      <w:r>
        <w:t xml:space="preserve"> to identify </w:t>
      </w:r>
      <w:r w:rsidR="00A60704">
        <w:t xml:space="preserve">cells/blocks within and around </w:t>
      </w:r>
      <w:r w:rsidR="00A60704">
        <w:lastRenderedPageBreak/>
        <w:t>California. A list of these cells/blocks and links to download elevation data at 1 arc second resolution was exported from the app and is provided in data_raw/</w:t>
      </w:r>
      <w:r w:rsidR="00A60704" w:rsidRPr="00A60704">
        <w:t>TNM_cartExport_20191231_220907</w:t>
      </w:r>
      <w:r w:rsidR="00A60704">
        <w:t>.txt within the archive. Code to download this data and extract mean elevation for each PRFIP grid is provided in code/</w:t>
      </w:r>
      <w:r w:rsidR="00A60704" w:rsidRPr="00A60704">
        <w:t>06-get-ned-elevation</w:t>
      </w:r>
      <w:r w:rsidR="00A60704">
        <w:t>.R within the archive.</w:t>
      </w:r>
      <w:r w:rsidR="00B845F3">
        <w:t xml:space="preserve"> The data are in the public domain.</w:t>
      </w:r>
    </w:p>
    <w:p w14:paraId="5063CD22" w14:textId="2D1D4DC1" w:rsidR="00A60704" w:rsidRPr="005476DA" w:rsidRDefault="00A60704" w:rsidP="005476DA">
      <w:pPr>
        <w:pStyle w:val="BodyText"/>
      </w:pPr>
      <w:r>
        <w:t>PRFIP county bas</w:t>
      </w:r>
      <w:r w:rsidR="00B845F3">
        <w:t>es</w:t>
      </w:r>
      <w:r>
        <w:t xml:space="preserve"> values and premium rates</w:t>
      </w:r>
      <w:r w:rsidR="00B845F3">
        <w:t xml:space="preserve"> from 2011 to 2021 for each bimonthly index interval and grid were scraped from the USDA RMA Actuarial Information Browser (AIB) at </w:t>
      </w:r>
      <w:hyperlink r:id="rId22" w:history="1">
        <w:r w:rsidR="00B845F3" w:rsidRPr="00B845F3">
          <w:rPr>
            <w:rStyle w:val="Hyperlink"/>
          </w:rPr>
          <w:t>https://webapp.rma.usda.gov/apps/actuarialinformationbrowser/</w:t>
        </w:r>
      </w:hyperlink>
      <w:r w:rsidR="00B845F3">
        <w:t xml:space="preserve">. </w:t>
      </w:r>
      <w:commentRangeStart w:id="37"/>
      <w:r w:rsidR="00B845F3">
        <w:t>Code to scrape the AIB by PRFIP grid in CA is provided in code/</w:t>
      </w:r>
      <w:r w:rsidR="00B845F3" w:rsidRPr="00B845F3">
        <w:t>07-get-AIB-data</w:t>
      </w:r>
      <w:r w:rsidR="00B845F3">
        <w:t>.R within the archive.</w:t>
      </w:r>
      <w:commentRangeEnd w:id="37"/>
      <w:r w:rsidR="00B845F3">
        <w:rPr>
          <w:rStyle w:val="CommentReference"/>
        </w:rPr>
        <w:commentReference w:id="37"/>
      </w:r>
    </w:p>
    <w:p w14:paraId="18C3452E" w14:textId="1A78FA28" w:rsidR="008D4284" w:rsidRDefault="008F6CB9" w:rsidP="008D4284">
      <w:pPr>
        <w:pStyle w:val="BlockText"/>
        <w:ind w:left="0"/>
      </w:pPr>
      <w:r>
        <w:t xml:space="preserve">USDA RMA Summary of Business data was downloaded by year from </w:t>
      </w:r>
      <w:hyperlink r:id="rId23" w:history="1">
        <w:r w:rsidRPr="00DF2491">
          <w:rPr>
            <w:rStyle w:val="Hyperlink"/>
          </w:rPr>
          <w:t>https://www.rma.usda.gov/en/Information-Tools/Summary-of-Business/State-County-Crop-Summary-of-Business</w:t>
        </w:r>
      </w:hyperlink>
      <w:r>
        <w:t xml:space="preserve">. Copies of </w:t>
      </w:r>
      <w:r w:rsidR="008D4284">
        <w:t>the data in both the</w:t>
      </w:r>
      <w:r>
        <w:t xml:space="preserve"> State/County/Crop/Coverage Level and Type/Practice/Unit layouts </w:t>
      </w:r>
      <w:r w:rsidR="008D4284">
        <w:t>are provided</w:t>
      </w:r>
      <w:r w:rsidR="008D4284" w:rsidRPr="002B5A0C">
        <w:t xml:space="preserve"> </w:t>
      </w:r>
      <w:r w:rsidR="008D4284">
        <w:t>as part of this archive. Code to clean and subset this data for the PRFIP and counties in CA is provided</w:t>
      </w:r>
      <w:r w:rsidR="008D4284" w:rsidRPr="008D4284">
        <w:t xml:space="preserve"> </w:t>
      </w:r>
      <w:r w:rsidR="008D4284">
        <w:t>in code/</w:t>
      </w:r>
      <w:r w:rsidR="008D4284" w:rsidRPr="00B845F3">
        <w:t>07-get-AIB-data</w:t>
      </w:r>
      <w:r w:rsidR="008D4284">
        <w:t>.R within the archive.R within the archive.</w:t>
      </w:r>
    </w:p>
    <w:p w14:paraId="11BA367C" w14:textId="34C78D84" w:rsidR="008D4284" w:rsidRDefault="008D4284" w:rsidP="008D4284">
      <w:pPr>
        <w:pStyle w:val="FirstParagraph"/>
        <w:rPr>
          <w:rStyle w:val="VerbatimChar"/>
        </w:rPr>
      </w:pPr>
      <w:r>
        <w:t>Datafiles: data_raw/</w:t>
      </w:r>
      <w:r w:rsidRPr="008D4284">
        <w:rPr>
          <w:rStyle w:val="VerbatimChar"/>
        </w:rPr>
        <w:t>USDA_RMA_Summary_of_Business</w:t>
      </w:r>
      <w:r>
        <w:rPr>
          <w:rStyle w:val="VerbatimChar"/>
        </w:rPr>
        <w:t xml:space="preserve"> directory</w:t>
      </w:r>
    </w:p>
    <w:p w14:paraId="417B9B6E" w14:textId="74A66158" w:rsidR="006036EF" w:rsidRDefault="009C60CD" w:rsidP="008F6CB9">
      <w:pPr>
        <w:pStyle w:val="Heading2"/>
        <w:rPr>
          <w:ins w:id="38" w:author="James Keeler" w:date="2021-10-23T13:48:00Z"/>
        </w:rPr>
      </w:pPr>
      <w:bookmarkStart w:id="39" w:name="dataset-list"/>
      <w:commentRangeStart w:id="40"/>
      <w:commentRangeStart w:id="41"/>
      <w:r>
        <w:t>Data</w:t>
      </w:r>
      <w:ins w:id="42" w:author="James Keeler" w:date="2021-10-26T00:27:00Z">
        <w:r w:rsidR="00AA4C89">
          <w:t xml:space="preserve"> file</w:t>
        </w:r>
      </w:ins>
      <w:del w:id="43" w:author="James Keeler" w:date="2021-10-26T00:27:00Z">
        <w:r w:rsidDel="00AA4C89">
          <w:delText>set</w:delText>
        </w:r>
      </w:del>
      <w:r>
        <w:t xml:space="preserve"> list</w:t>
      </w:r>
      <w:bookmarkEnd w:id="39"/>
      <w:commentRangeEnd w:id="40"/>
      <w:r w:rsidR="008D4284">
        <w:rPr>
          <w:rStyle w:val="CommentReference"/>
          <w:rFonts w:asciiTheme="minorHAnsi" w:eastAsiaTheme="minorHAnsi" w:hAnsiTheme="minorHAnsi" w:cstheme="minorBidi"/>
          <w:b w:val="0"/>
          <w:bCs w:val="0"/>
          <w:color w:val="auto"/>
        </w:rPr>
        <w:commentReference w:id="40"/>
      </w:r>
      <w:commentRangeEnd w:id="41"/>
      <w:r w:rsidR="008D4284">
        <w:rPr>
          <w:rStyle w:val="CommentReference"/>
          <w:rFonts w:asciiTheme="minorHAnsi" w:eastAsiaTheme="minorHAnsi" w:hAnsiTheme="minorHAnsi" w:cstheme="minorBidi"/>
          <w:b w:val="0"/>
          <w:bCs w:val="0"/>
          <w:color w:val="auto"/>
        </w:rPr>
        <w:commentReference w:id="41"/>
      </w:r>
    </w:p>
    <w:p w14:paraId="72FF1DE0" w14:textId="01A58B78" w:rsidR="002809A4" w:rsidRPr="002809A4" w:rsidRDefault="002809A4">
      <w:pPr>
        <w:pStyle w:val="BodyText"/>
        <w:pPrChange w:id="44" w:author="James Keeler" w:date="2021-10-23T13:48:00Z">
          <w:pPr>
            <w:pStyle w:val="Heading2"/>
          </w:pPr>
        </w:pPrChange>
      </w:pPr>
      <w:ins w:id="45" w:author="James Keeler" w:date="2021-10-23T13:48:00Z">
        <w:r>
          <w:t xml:space="preserve">The following list covers the </w:t>
        </w:r>
      </w:ins>
      <w:ins w:id="46" w:author="James Keeler" w:date="2021-10-26T00:26:00Z">
        <w:r w:rsidR="00AA4C89">
          <w:t>raw</w:t>
        </w:r>
      </w:ins>
      <w:ins w:id="47" w:author="James Keeler" w:date="2021-10-26T01:54:00Z">
        <w:r w:rsidR="00343F0F">
          <w:t xml:space="preserve"> </w:t>
        </w:r>
      </w:ins>
      <w:ins w:id="48" w:author="James Keeler" w:date="2021-10-23T13:48:00Z">
        <w:r>
          <w:t>data</w:t>
        </w:r>
      </w:ins>
      <w:ins w:id="49" w:author="James Keeler" w:date="2021-10-26T00:27:00Z">
        <w:r w:rsidR="00AA4C89">
          <w:t xml:space="preserve"> files</w:t>
        </w:r>
      </w:ins>
      <w:ins w:id="50" w:author="James Keeler" w:date="2021-10-23T13:48:00Z">
        <w:r>
          <w:t xml:space="preserve"> which were dir</w:t>
        </w:r>
      </w:ins>
      <w:ins w:id="51" w:author="James Keeler" w:date="2021-10-23T13:49:00Z">
        <w:r>
          <w:t xml:space="preserve">ectly used in our analysis. </w:t>
        </w:r>
      </w:ins>
      <w:ins w:id="52" w:author="James Keeler" w:date="2021-10-26T00:27:00Z">
        <w:r w:rsidR="00AA4C89">
          <w:t>All of the intermediary R d</w:t>
        </w:r>
      </w:ins>
      <w:ins w:id="53" w:author="James Keeler" w:date="2021-10-26T00:28:00Z">
        <w:r w:rsidR="00AA4C89">
          <w:t>ata</w:t>
        </w:r>
      </w:ins>
      <w:ins w:id="54" w:author="James Keeler" w:date="2021-10-26T00:27:00Z">
        <w:r w:rsidR="00AA4C89">
          <w:t xml:space="preserve"> files are generated</w:t>
        </w:r>
      </w:ins>
      <w:ins w:id="55" w:author="James Keeler" w:date="2021-10-26T00:28:00Z">
        <w:r w:rsidR="00AA4C89">
          <w:t xml:space="preserve"> by the R programs, but are also included</w:t>
        </w:r>
      </w:ins>
      <w:ins w:id="56" w:author="James Keeler" w:date="2021-10-26T01:55:00Z">
        <w:r w:rsidR="00343F0F">
          <w:t xml:space="preserve"> in the replication folder</w:t>
        </w:r>
      </w:ins>
      <w:ins w:id="57" w:author="James Keeler" w:date="2021-10-26T00:29:00Z">
        <w:r w:rsidR="00AA4C89">
          <w:t>.</w:t>
        </w:r>
      </w:ins>
      <w:ins w:id="58" w:author="James Keeler" w:date="2021-10-26T00:53:00Z">
        <w:r w:rsidR="0080571A">
          <w:t xml:space="preserve"> </w:t>
        </w:r>
      </w:ins>
      <w:ins w:id="59" w:author="James Keeler" w:date="2021-10-26T01:55:00Z">
        <w:r w:rsidR="00343F0F">
          <w:t xml:space="preserve">See the R programs as documentation for </w:t>
        </w:r>
      </w:ins>
      <w:ins w:id="60" w:author="James Keeler" w:date="2021-10-26T01:56:00Z">
        <w:r w:rsidR="00343F0F">
          <w:t xml:space="preserve">these intermediary files. </w:t>
        </w:r>
      </w:ins>
      <w:ins w:id="61" w:author="James Keeler" w:date="2021-10-26T00:53:00Z">
        <w:r w:rsidR="0080571A">
          <w:t>Some</w:t>
        </w:r>
      </w:ins>
      <w:ins w:id="62" w:author="James Keeler" w:date="2021-10-26T00:54:00Z">
        <w:r w:rsidR="0080571A">
          <w:t xml:space="preserve"> processed</w:t>
        </w:r>
      </w:ins>
      <w:ins w:id="63" w:author="James Keeler" w:date="2021-10-26T00:53:00Z">
        <w:r w:rsidR="0080571A">
          <w:t xml:space="preserve"> files are included in both RDS and csv formats</w:t>
        </w:r>
      </w:ins>
      <w:ins w:id="64" w:author="James Keeler" w:date="2021-10-26T00:54:00Z">
        <w:r w:rsidR="0080571A">
          <w:t>, but the list below only documents the RDS files.</w:t>
        </w:r>
      </w:ins>
      <w:ins w:id="65" w:author="James Keeler" w:date="2021-10-26T00:58:00Z">
        <w:r w:rsidR="00244F7A">
          <w:t xml:space="preserve"> All csv files u</w:t>
        </w:r>
      </w:ins>
      <w:ins w:id="66" w:author="James Keeler" w:date="2021-10-26T00:59:00Z">
        <w:r w:rsidR="00244F7A">
          <w:t>se a “.” to represent NA values for importing to Stata.</w:t>
        </w:r>
      </w:ins>
      <w:ins w:id="67" w:author="James Keeler" w:date="2021-10-26T01:09:00Z">
        <w:r w:rsidR="00F540BF">
          <w:t xml:space="preserve"> </w:t>
        </w:r>
      </w:ins>
    </w:p>
    <w:p w14:paraId="55CBA82A" w14:textId="778762C6" w:rsidR="008D4284" w:rsidRPr="008D4284" w:rsidRDefault="008D4284" w:rsidP="008D4284">
      <w:pPr>
        <w:pStyle w:val="BodyText"/>
      </w:pPr>
      <w:r>
        <w:t>Note: The replication folder</w:t>
      </w:r>
      <w:del w:id="68" w:author="James Keeler" w:date="2021-10-26T01:56:00Z">
        <w:r w:rsidDel="00343F0F">
          <w:delText xml:space="preserve"> archive</w:delText>
        </w:r>
      </w:del>
      <w:r>
        <w:t xml:space="preserve"> does not provide a codebook, but all variable names and most code was written with an</w:t>
      </w:r>
      <w:r w:rsidR="00534252">
        <w:t xml:space="preserve"> attempt at best practices and should be self-documenting. </w:t>
      </w:r>
      <w:ins w:id="69" w:author="James Keeler" w:date="2021-10-26T00:29:00Z">
        <w:r w:rsidR="00AA4C89">
          <w:t>For raw files and datasets,</w:t>
        </w:r>
      </w:ins>
      <w:ins w:id="70" w:author="James Keeler" w:date="2021-10-26T00:30:00Z">
        <w:r w:rsidR="00AA4C89">
          <w:t xml:space="preserve"> more documentation should</w:t>
        </w:r>
      </w:ins>
      <w:ins w:id="71" w:author="James Keeler" w:date="2021-10-26T01:56:00Z">
        <w:r w:rsidR="00343F0F">
          <w:t xml:space="preserve"> also</w:t>
        </w:r>
      </w:ins>
      <w:ins w:id="72" w:author="James Keeler" w:date="2021-10-26T00:30:00Z">
        <w:r w:rsidR="00AA4C89">
          <w:t xml:space="preserve"> be available </w:t>
        </w:r>
      </w:ins>
      <w:ins w:id="73" w:author="James Keeler" w:date="2021-10-26T01:56:00Z">
        <w:r w:rsidR="00343F0F">
          <w:t xml:space="preserve">directly </w:t>
        </w:r>
      </w:ins>
      <w:ins w:id="74" w:author="James Keeler" w:date="2021-10-26T00:30:00Z">
        <w:r w:rsidR="00AA4C89">
          <w:t>from the source.</w:t>
        </w:r>
      </w:ins>
    </w:p>
    <w:tbl>
      <w:tblPr>
        <w:tblStyle w:val="Table"/>
        <w:tblW w:w="5000" w:type="pct"/>
        <w:tblLook w:val="07E0" w:firstRow="1" w:lastRow="1" w:firstColumn="1" w:lastColumn="1" w:noHBand="1" w:noVBand="1"/>
        <w:tblPrChange w:id="75" w:author="James Keeler" w:date="2021-10-26T01:00:00Z">
          <w:tblPr>
            <w:tblStyle w:val="Table"/>
            <w:tblW w:w="4999" w:type="pct"/>
            <w:tblLook w:val="07E0" w:firstRow="1" w:lastRow="1" w:firstColumn="1" w:lastColumn="1" w:noHBand="1" w:noVBand="1"/>
          </w:tblPr>
        </w:tblPrChange>
      </w:tblPr>
      <w:tblGrid>
        <w:gridCol w:w="5146"/>
        <w:gridCol w:w="1505"/>
        <w:gridCol w:w="1788"/>
        <w:gridCol w:w="1137"/>
        <w:tblGridChange w:id="76">
          <w:tblGrid>
            <w:gridCol w:w="5964"/>
            <w:gridCol w:w="1226"/>
            <w:gridCol w:w="1448"/>
            <w:gridCol w:w="938"/>
          </w:tblGrid>
        </w:tblGridChange>
      </w:tblGrid>
      <w:tr w:rsidR="0080571A" w14:paraId="043D7A72" w14:textId="77777777" w:rsidTr="00244F7A">
        <w:tc>
          <w:tcPr>
            <w:tcW w:w="0" w:type="auto"/>
            <w:tcBorders>
              <w:bottom w:val="single" w:sz="0" w:space="0" w:color="auto"/>
            </w:tcBorders>
            <w:vAlign w:val="bottom"/>
            <w:tcPrChange w:id="77" w:author="James Keeler" w:date="2021-10-26T01:00:00Z">
              <w:tcPr>
                <w:tcW w:w="0" w:type="auto"/>
                <w:tcBorders>
                  <w:bottom w:val="single" w:sz="0" w:space="0" w:color="auto"/>
                </w:tcBorders>
                <w:vAlign w:val="bottom"/>
              </w:tcPr>
            </w:tcPrChange>
          </w:tcPr>
          <w:p w14:paraId="3E06B450" w14:textId="77777777" w:rsidR="006036EF" w:rsidRDefault="009C60CD">
            <w:pPr>
              <w:pStyle w:val="Compact"/>
            </w:pPr>
            <w:bookmarkStart w:id="78" w:name="_Hlk86105581"/>
            <w:r>
              <w:t>Data file</w:t>
            </w:r>
          </w:p>
        </w:tc>
        <w:tc>
          <w:tcPr>
            <w:tcW w:w="0" w:type="auto"/>
            <w:tcBorders>
              <w:bottom w:val="single" w:sz="0" w:space="0" w:color="auto"/>
            </w:tcBorders>
            <w:vAlign w:val="bottom"/>
            <w:tcPrChange w:id="79" w:author="James Keeler" w:date="2021-10-26T01:00:00Z">
              <w:tcPr>
                <w:tcW w:w="0" w:type="auto"/>
                <w:tcBorders>
                  <w:bottom w:val="single" w:sz="0" w:space="0" w:color="auto"/>
                </w:tcBorders>
                <w:vAlign w:val="bottom"/>
              </w:tcPr>
            </w:tcPrChange>
          </w:tcPr>
          <w:p w14:paraId="22402360" w14:textId="77777777" w:rsidR="006036EF" w:rsidRDefault="009C60CD">
            <w:pPr>
              <w:pStyle w:val="Compact"/>
            </w:pPr>
            <w:r>
              <w:t>Source</w:t>
            </w:r>
          </w:p>
        </w:tc>
        <w:tc>
          <w:tcPr>
            <w:tcW w:w="0" w:type="auto"/>
            <w:tcBorders>
              <w:bottom w:val="single" w:sz="0" w:space="0" w:color="auto"/>
            </w:tcBorders>
            <w:vAlign w:val="bottom"/>
            <w:tcPrChange w:id="80" w:author="James Keeler" w:date="2021-10-26T01:00:00Z">
              <w:tcPr>
                <w:tcW w:w="0" w:type="auto"/>
                <w:tcBorders>
                  <w:bottom w:val="single" w:sz="0" w:space="0" w:color="auto"/>
                </w:tcBorders>
                <w:vAlign w:val="bottom"/>
              </w:tcPr>
            </w:tcPrChange>
          </w:tcPr>
          <w:p w14:paraId="1199EA34" w14:textId="77777777" w:rsidR="006036EF" w:rsidRDefault="009C60CD">
            <w:pPr>
              <w:pStyle w:val="Compact"/>
            </w:pPr>
            <w:r>
              <w:t>Notes</w:t>
            </w:r>
          </w:p>
        </w:tc>
        <w:tc>
          <w:tcPr>
            <w:tcW w:w="0" w:type="auto"/>
            <w:tcBorders>
              <w:bottom w:val="single" w:sz="0" w:space="0" w:color="auto"/>
            </w:tcBorders>
            <w:vAlign w:val="bottom"/>
            <w:tcPrChange w:id="81" w:author="James Keeler" w:date="2021-10-26T01:00:00Z">
              <w:tcPr>
                <w:tcW w:w="0" w:type="auto"/>
                <w:tcBorders>
                  <w:bottom w:val="single" w:sz="0" w:space="0" w:color="auto"/>
                </w:tcBorders>
                <w:vAlign w:val="bottom"/>
              </w:tcPr>
            </w:tcPrChange>
          </w:tcPr>
          <w:p w14:paraId="58BA7593" w14:textId="77777777" w:rsidR="006036EF" w:rsidRDefault="009C60CD">
            <w:pPr>
              <w:pStyle w:val="Compact"/>
            </w:pPr>
            <w:r>
              <w:t>Provided</w:t>
            </w:r>
          </w:p>
        </w:tc>
      </w:tr>
      <w:tr w:rsidR="0080571A" w14:paraId="3B7FDB2F" w14:textId="77777777" w:rsidTr="00244F7A">
        <w:tc>
          <w:tcPr>
            <w:tcW w:w="0" w:type="auto"/>
            <w:tcPrChange w:id="82" w:author="James Keeler" w:date="2021-10-26T01:00:00Z">
              <w:tcPr>
                <w:tcW w:w="0" w:type="auto"/>
              </w:tcPr>
            </w:tcPrChange>
          </w:tcPr>
          <w:p w14:paraId="458F2C6C" w14:textId="03C788D0" w:rsidR="006036EF" w:rsidRPr="005204A2" w:rsidRDefault="00AA4C89">
            <w:pPr>
              <w:pStyle w:val="Compact"/>
            </w:pPr>
            <w:ins w:id="83" w:author="James Keeler" w:date="2021-10-26T00:30:00Z">
              <w:r w:rsidRPr="005204A2">
                <w:rPr>
                  <w:rStyle w:val="VerbatimChar"/>
                </w:rPr>
                <w:t>data_raw/U</w:t>
              </w:r>
            </w:ins>
            <w:ins w:id="84" w:author="James Keeler" w:date="2021-10-26T00:31:00Z">
              <w:r w:rsidRPr="005204A2">
                <w:rPr>
                  <w:rStyle w:val="VerbatimChar"/>
                </w:rPr>
                <w:t>S</w:t>
              </w:r>
            </w:ins>
            <w:ins w:id="85" w:author="James Keeler" w:date="2021-10-26T00:32:00Z">
              <w:r w:rsidRPr="005204A2">
                <w:rPr>
                  <w:rStyle w:val="VerbatimChar"/>
                </w:rPr>
                <w:t>_</w:t>
              </w:r>
            </w:ins>
            <w:ins w:id="86" w:author="James Keeler" w:date="2021-10-26T00:31:00Z">
              <w:r w:rsidRPr="005204A2">
                <w:rPr>
                  <w:rStyle w:val="VerbatimChar"/>
                </w:rPr>
                <w:t>States</w:t>
              </w:r>
            </w:ins>
            <w:del w:id="87" w:author="James Keeler" w:date="2021-10-26T00:30:00Z">
              <w:r w:rsidR="008F6CB9" w:rsidRPr="005204A2" w:rsidDel="00AA4C89">
                <w:rPr>
                  <w:rStyle w:val="VerbatimChar"/>
                </w:rPr>
                <w:delText>TODO</w:delText>
              </w:r>
            </w:del>
          </w:p>
        </w:tc>
        <w:tc>
          <w:tcPr>
            <w:tcW w:w="0" w:type="auto"/>
            <w:tcPrChange w:id="88" w:author="James Keeler" w:date="2021-10-26T01:00:00Z">
              <w:tcPr>
                <w:tcW w:w="0" w:type="auto"/>
              </w:tcPr>
            </w:tcPrChange>
          </w:tcPr>
          <w:p w14:paraId="20A8103D" w14:textId="369802D1" w:rsidR="006036EF" w:rsidRDefault="00AA4C89">
            <w:pPr>
              <w:pStyle w:val="Compact"/>
            </w:pPr>
            <w:ins w:id="89" w:author="James Keeler" w:date="2021-10-26T00:31:00Z">
              <w:r>
                <w:t>U.S. Census Bureau</w:t>
              </w:r>
            </w:ins>
            <w:del w:id="90" w:author="James Keeler" w:date="2021-10-26T00:31:00Z">
              <w:r w:rsidR="008F6CB9" w:rsidDel="00AA4C89">
                <w:delText>TODO</w:delText>
              </w:r>
            </w:del>
          </w:p>
        </w:tc>
        <w:tc>
          <w:tcPr>
            <w:tcW w:w="0" w:type="auto"/>
            <w:tcPrChange w:id="91" w:author="James Keeler" w:date="2021-10-26T01:00:00Z">
              <w:tcPr>
                <w:tcW w:w="0" w:type="auto"/>
              </w:tcPr>
            </w:tcPrChange>
          </w:tcPr>
          <w:p w14:paraId="6A83C84D" w14:textId="294172AD" w:rsidR="006036EF" w:rsidRDefault="00AA4C89">
            <w:pPr>
              <w:pStyle w:val="Compact"/>
            </w:pPr>
            <w:ins w:id="92" w:author="James Keeler" w:date="2021-10-26T00:31:00Z">
              <w:r>
                <w:t>County and State Shapefiles</w:t>
              </w:r>
            </w:ins>
            <w:del w:id="93" w:author="James Keeler" w:date="2021-10-26T00:31:00Z">
              <w:r w:rsidR="008F6CB9" w:rsidDel="00AA4C89">
                <w:delText>TODO</w:delText>
              </w:r>
            </w:del>
          </w:p>
        </w:tc>
        <w:tc>
          <w:tcPr>
            <w:tcW w:w="0" w:type="auto"/>
            <w:tcPrChange w:id="94" w:author="James Keeler" w:date="2021-10-26T01:00:00Z">
              <w:tcPr>
                <w:tcW w:w="0" w:type="auto"/>
              </w:tcPr>
            </w:tcPrChange>
          </w:tcPr>
          <w:p w14:paraId="5CA83180" w14:textId="5CC2D556" w:rsidR="006036EF" w:rsidRDefault="00AA4C89">
            <w:pPr>
              <w:pStyle w:val="Compact"/>
            </w:pPr>
            <w:ins w:id="95" w:author="James Keeler" w:date="2021-10-26T00:31:00Z">
              <w:r>
                <w:t>Yes</w:t>
              </w:r>
            </w:ins>
            <w:del w:id="96" w:author="James Keeler" w:date="2021-10-26T00:31:00Z">
              <w:r w:rsidR="008F6CB9" w:rsidDel="00AA4C89">
                <w:delText>TODO</w:delText>
              </w:r>
            </w:del>
          </w:p>
        </w:tc>
      </w:tr>
      <w:tr w:rsidR="0080571A" w14:paraId="69D276C3" w14:textId="77777777" w:rsidTr="00244F7A">
        <w:trPr>
          <w:ins w:id="97" w:author="James Keeler" w:date="2021-10-26T00:32:00Z"/>
        </w:trPr>
        <w:tc>
          <w:tcPr>
            <w:tcW w:w="0" w:type="auto"/>
            <w:tcPrChange w:id="98" w:author="James Keeler" w:date="2021-10-26T01:00:00Z">
              <w:tcPr>
                <w:tcW w:w="0" w:type="auto"/>
              </w:tcPr>
            </w:tcPrChange>
          </w:tcPr>
          <w:p w14:paraId="56A6D471" w14:textId="058FC2CE" w:rsidR="00AA4C89" w:rsidRPr="005204A2" w:rsidRDefault="00AA4C89">
            <w:pPr>
              <w:pStyle w:val="Compact"/>
              <w:rPr>
                <w:ins w:id="99" w:author="James Keeler" w:date="2021-10-26T00:32:00Z"/>
                <w:rStyle w:val="VerbatimChar"/>
              </w:rPr>
            </w:pPr>
            <w:ins w:id="100" w:author="James Keeler" w:date="2021-10-26T00:32:00Z">
              <w:r w:rsidRPr="005204A2">
                <w:rPr>
                  <w:rStyle w:val="VerbatimChar"/>
                </w:rPr>
                <w:t>data_raw/USDA</w:t>
              </w:r>
            </w:ins>
            <w:ins w:id="101" w:author="James Keeler" w:date="2021-10-26T00:33:00Z">
              <w:r w:rsidRPr="005204A2">
                <w:rPr>
                  <w:rStyle w:val="VerbatimChar"/>
                </w:rPr>
                <w:t>_RMA_Summary_of_Business</w:t>
              </w:r>
            </w:ins>
          </w:p>
        </w:tc>
        <w:tc>
          <w:tcPr>
            <w:tcW w:w="0" w:type="auto"/>
            <w:tcPrChange w:id="102" w:author="James Keeler" w:date="2021-10-26T01:00:00Z">
              <w:tcPr>
                <w:tcW w:w="0" w:type="auto"/>
              </w:tcPr>
            </w:tcPrChange>
          </w:tcPr>
          <w:p w14:paraId="5930C505" w14:textId="358135F2" w:rsidR="00AA4C89" w:rsidRDefault="00AA4C89">
            <w:pPr>
              <w:pStyle w:val="Compact"/>
              <w:rPr>
                <w:ins w:id="103" w:author="James Keeler" w:date="2021-10-26T00:32:00Z"/>
              </w:rPr>
            </w:pPr>
            <w:ins w:id="104" w:author="James Keeler" w:date="2021-10-26T00:33:00Z">
              <w:r>
                <w:t>USDA RMA</w:t>
              </w:r>
            </w:ins>
          </w:p>
        </w:tc>
        <w:tc>
          <w:tcPr>
            <w:tcW w:w="0" w:type="auto"/>
            <w:tcPrChange w:id="105" w:author="James Keeler" w:date="2021-10-26T01:00:00Z">
              <w:tcPr>
                <w:tcW w:w="0" w:type="auto"/>
              </w:tcPr>
            </w:tcPrChange>
          </w:tcPr>
          <w:p w14:paraId="3F034614" w14:textId="7C66ECCB" w:rsidR="00AA4C89" w:rsidRDefault="00AA4C89">
            <w:pPr>
              <w:pStyle w:val="Compact"/>
              <w:rPr>
                <w:ins w:id="106" w:author="James Keeler" w:date="2021-10-26T00:32:00Z"/>
              </w:rPr>
            </w:pPr>
            <w:ins w:id="107" w:author="James Keeler" w:date="2021-10-26T00:34:00Z">
              <w:r>
                <w:t>SCCC and TPU layouts</w:t>
              </w:r>
            </w:ins>
          </w:p>
        </w:tc>
        <w:tc>
          <w:tcPr>
            <w:tcW w:w="0" w:type="auto"/>
            <w:tcPrChange w:id="108" w:author="James Keeler" w:date="2021-10-26T01:00:00Z">
              <w:tcPr>
                <w:tcW w:w="0" w:type="auto"/>
              </w:tcPr>
            </w:tcPrChange>
          </w:tcPr>
          <w:p w14:paraId="7BA4515E" w14:textId="76C57502" w:rsidR="00AA4C89" w:rsidRDefault="00AA4C89">
            <w:pPr>
              <w:pStyle w:val="Compact"/>
              <w:rPr>
                <w:ins w:id="109" w:author="James Keeler" w:date="2021-10-26T00:32:00Z"/>
              </w:rPr>
            </w:pPr>
            <w:ins w:id="110" w:author="James Keeler" w:date="2021-10-26T00:35:00Z">
              <w:r>
                <w:t>Yes</w:t>
              </w:r>
            </w:ins>
          </w:p>
        </w:tc>
      </w:tr>
      <w:tr w:rsidR="0080571A" w14:paraId="359892F4" w14:textId="77777777" w:rsidTr="00244F7A">
        <w:trPr>
          <w:ins w:id="111" w:author="James Keeler" w:date="2021-10-26T00:35:00Z"/>
        </w:trPr>
        <w:tc>
          <w:tcPr>
            <w:tcW w:w="0" w:type="auto"/>
            <w:tcPrChange w:id="112" w:author="James Keeler" w:date="2021-10-26T01:00:00Z">
              <w:tcPr>
                <w:tcW w:w="0" w:type="auto"/>
              </w:tcPr>
            </w:tcPrChange>
          </w:tcPr>
          <w:p w14:paraId="5C5231C6" w14:textId="24AB0067" w:rsidR="00AA4C89" w:rsidRPr="005204A2" w:rsidRDefault="00AA4C89">
            <w:pPr>
              <w:pStyle w:val="Compact"/>
              <w:rPr>
                <w:ins w:id="113" w:author="James Keeler" w:date="2021-10-26T00:35:00Z"/>
                <w:rStyle w:val="VerbatimChar"/>
              </w:rPr>
            </w:pPr>
            <w:ins w:id="114" w:author="James Keeler" w:date="2021-10-26T00:36:00Z">
              <w:r w:rsidRPr="005204A2">
                <w:rPr>
                  <w:rStyle w:val="VerbatimChar"/>
                </w:rPr>
                <w:t>data_raw/calfire_</w:t>
              </w:r>
              <w:r w:rsidR="005204A2" w:rsidRPr="005204A2">
                <w:rPr>
                  <w:rStyle w:val="VerbatimChar"/>
                </w:rPr>
                <w:t>landuse.tif</w:t>
              </w:r>
            </w:ins>
          </w:p>
        </w:tc>
        <w:tc>
          <w:tcPr>
            <w:tcW w:w="0" w:type="auto"/>
            <w:tcPrChange w:id="115" w:author="James Keeler" w:date="2021-10-26T01:00:00Z">
              <w:tcPr>
                <w:tcW w:w="0" w:type="auto"/>
              </w:tcPr>
            </w:tcPrChange>
          </w:tcPr>
          <w:p w14:paraId="584C54A5" w14:textId="5276A373" w:rsidR="00AA4C89" w:rsidRDefault="005204A2">
            <w:pPr>
              <w:pStyle w:val="Compact"/>
              <w:rPr>
                <w:ins w:id="116" w:author="James Keeler" w:date="2021-10-26T00:35:00Z"/>
              </w:rPr>
            </w:pPr>
            <w:ins w:id="117" w:author="James Keeler" w:date="2021-10-26T00:39:00Z">
              <w:r>
                <w:t>CALFIRE FRAPS</w:t>
              </w:r>
            </w:ins>
          </w:p>
        </w:tc>
        <w:tc>
          <w:tcPr>
            <w:tcW w:w="0" w:type="auto"/>
            <w:tcPrChange w:id="118" w:author="James Keeler" w:date="2021-10-26T01:00:00Z">
              <w:tcPr>
                <w:tcW w:w="0" w:type="auto"/>
              </w:tcPr>
            </w:tcPrChange>
          </w:tcPr>
          <w:p w14:paraId="03581503" w14:textId="1FBDA4A1" w:rsidR="00AA4C89" w:rsidRDefault="005204A2">
            <w:pPr>
              <w:pStyle w:val="Compact"/>
              <w:rPr>
                <w:ins w:id="119" w:author="James Keeler" w:date="2021-10-26T00:35:00Z"/>
              </w:rPr>
            </w:pPr>
            <w:ins w:id="120" w:author="James Keeler" w:date="2021-10-26T00:39:00Z">
              <w:r>
                <w:t>Raster image</w:t>
              </w:r>
            </w:ins>
          </w:p>
        </w:tc>
        <w:tc>
          <w:tcPr>
            <w:tcW w:w="0" w:type="auto"/>
            <w:tcPrChange w:id="121" w:author="James Keeler" w:date="2021-10-26T01:00:00Z">
              <w:tcPr>
                <w:tcW w:w="0" w:type="auto"/>
              </w:tcPr>
            </w:tcPrChange>
          </w:tcPr>
          <w:p w14:paraId="652ACA1C" w14:textId="239B08C8" w:rsidR="00AA4C89" w:rsidRDefault="005204A2">
            <w:pPr>
              <w:pStyle w:val="Compact"/>
              <w:rPr>
                <w:ins w:id="122" w:author="James Keeler" w:date="2021-10-26T00:35:00Z"/>
              </w:rPr>
            </w:pPr>
            <w:ins w:id="123" w:author="James Keeler" w:date="2021-10-26T00:39:00Z">
              <w:r>
                <w:t>Yes</w:t>
              </w:r>
            </w:ins>
          </w:p>
        </w:tc>
      </w:tr>
      <w:tr w:rsidR="0080571A" w14:paraId="18EDDD6D" w14:textId="77777777" w:rsidTr="00244F7A">
        <w:trPr>
          <w:ins w:id="124" w:author="James Keeler" w:date="2021-10-26T00:35:00Z"/>
        </w:trPr>
        <w:tc>
          <w:tcPr>
            <w:tcW w:w="0" w:type="auto"/>
            <w:tcPrChange w:id="125" w:author="James Keeler" w:date="2021-10-26T01:00:00Z">
              <w:tcPr>
                <w:tcW w:w="0" w:type="auto"/>
              </w:tcPr>
            </w:tcPrChange>
          </w:tcPr>
          <w:p w14:paraId="623FBA87" w14:textId="43EC72F8" w:rsidR="00AA4C89" w:rsidRPr="005204A2" w:rsidRDefault="005204A2">
            <w:pPr>
              <w:pStyle w:val="Compact"/>
              <w:rPr>
                <w:ins w:id="126" w:author="James Keeler" w:date="2021-10-26T00:35:00Z"/>
                <w:rStyle w:val="VerbatimChar"/>
              </w:rPr>
            </w:pPr>
            <w:ins w:id="127" w:author="James Keeler" w:date="2021-10-26T00:39:00Z">
              <w:r w:rsidRPr="005204A2">
                <w:rPr>
                  <w:rStyle w:val="VerbatimChar"/>
                </w:rPr>
                <w:t>d</w:t>
              </w:r>
            </w:ins>
            <w:ins w:id="128" w:author="James Keeler" w:date="2021-10-26T00:40:00Z">
              <w:r w:rsidRPr="005204A2">
                <w:rPr>
                  <w:rStyle w:val="VerbatimChar"/>
                </w:rPr>
                <w:t>ata_raw/TNM_cartExport_2019</w:t>
              </w:r>
              <w:r>
                <w:rPr>
                  <w:rStyle w:val="VerbatimChar"/>
                </w:rPr>
                <w:t>1231_220907.txt</w:t>
              </w:r>
            </w:ins>
          </w:p>
        </w:tc>
        <w:tc>
          <w:tcPr>
            <w:tcW w:w="0" w:type="auto"/>
            <w:tcPrChange w:id="129" w:author="James Keeler" w:date="2021-10-26T01:00:00Z">
              <w:tcPr>
                <w:tcW w:w="0" w:type="auto"/>
              </w:tcPr>
            </w:tcPrChange>
          </w:tcPr>
          <w:p w14:paraId="41E3AC94" w14:textId="19DB55A2" w:rsidR="00AA4C89" w:rsidRDefault="005204A2">
            <w:pPr>
              <w:pStyle w:val="Compact"/>
              <w:rPr>
                <w:ins w:id="130" w:author="James Keeler" w:date="2021-10-26T00:35:00Z"/>
              </w:rPr>
            </w:pPr>
            <w:ins w:id="131" w:author="James Keeler" w:date="2021-10-26T00:40:00Z">
              <w:r>
                <w:t>USGS TNM</w:t>
              </w:r>
            </w:ins>
          </w:p>
        </w:tc>
        <w:tc>
          <w:tcPr>
            <w:tcW w:w="0" w:type="auto"/>
            <w:tcPrChange w:id="132" w:author="James Keeler" w:date="2021-10-26T01:00:00Z">
              <w:tcPr>
                <w:tcW w:w="0" w:type="auto"/>
              </w:tcPr>
            </w:tcPrChange>
          </w:tcPr>
          <w:p w14:paraId="566073F2" w14:textId="280B833D" w:rsidR="00AA4C89" w:rsidRDefault="005204A2">
            <w:pPr>
              <w:pStyle w:val="Compact"/>
              <w:rPr>
                <w:ins w:id="133" w:author="James Keeler" w:date="2021-10-26T00:35:00Z"/>
              </w:rPr>
            </w:pPr>
            <w:ins w:id="134" w:author="James Keeler" w:date="2021-10-26T00:41:00Z">
              <w:r>
                <w:t>Exported txt file</w:t>
              </w:r>
            </w:ins>
          </w:p>
        </w:tc>
        <w:tc>
          <w:tcPr>
            <w:tcW w:w="0" w:type="auto"/>
            <w:tcPrChange w:id="135" w:author="James Keeler" w:date="2021-10-26T01:00:00Z">
              <w:tcPr>
                <w:tcW w:w="0" w:type="auto"/>
              </w:tcPr>
            </w:tcPrChange>
          </w:tcPr>
          <w:p w14:paraId="4D4CDE02" w14:textId="1CB900A5" w:rsidR="00AA4C89" w:rsidRDefault="005204A2">
            <w:pPr>
              <w:pStyle w:val="Compact"/>
              <w:rPr>
                <w:ins w:id="136" w:author="James Keeler" w:date="2021-10-26T00:35:00Z"/>
              </w:rPr>
            </w:pPr>
            <w:ins w:id="137" w:author="James Keeler" w:date="2021-10-26T00:41:00Z">
              <w:r>
                <w:t>Yes</w:t>
              </w:r>
            </w:ins>
          </w:p>
        </w:tc>
      </w:tr>
      <w:tr w:rsidR="0080571A" w14:paraId="7AAABD3F" w14:textId="77777777" w:rsidTr="00244F7A">
        <w:tc>
          <w:tcPr>
            <w:tcW w:w="0" w:type="auto"/>
            <w:tcPrChange w:id="138" w:author="James Keeler" w:date="2021-10-26T01:00:00Z">
              <w:tcPr>
                <w:tcW w:w="0" w:type="auto"/>
              </w:tcPr>
            </w:tcPrChange>
          </w:tcPr>
          <w:p w14:paraId="33087231" w14:textId="380D85D0" w:rsidR="008F6CB9" w:rsidRDefault="008F6CB9">
            <w:pPr>
              <w:pStyle w:val="Compact"/>
            </w:pPr>
          </w:p>
        </w:tc>
        <w:tc>
          <w:tcPr>
            <w:tcW w:w="0" w:type="auto"/>
            <w:tcPrChange w:id="139" w:author="James Keeler" w:date="2021-10-26T01:00:00Z">
              <w:tcPr>
                <w:tcW w:w="0" w:type="auto"/>
              </w:tcPr>
            </w:tcPrChange>
          </w:tcPr>
          <w:p w14:paraId="66118CA7" w14:textId="070A7A96" w:rsidR="008F6CB9" w:rsidRDefault="008F6CB9">
            <w:pPr>
              <w:pStyle w:val="Compact"/>
            </w:pPr>
          </w:p>
        </w:tc>
        <w:tc>
          <w:tcPr>
            <w:tcW w:w="0" w:type="auto"/>
            <w:tcPrChange w:id="140" w:author="James Keeler" w:date="2021-10-26T01:00:00Z">
              <w:tcPr>
                <w:tcW w:w="0" w:type="auto"/>
              </w:tcPr>
            </w:tcPrChange>
          </w:tcPr>
          <w:p w14:paraId="4A4DCE1D" w14:textId="5E1FDA67" w:rsidR="008F6CB9" w:rsidRDefault="008F6CB9">
            <w:pPr>
              <w:pStyle w:val="Compact"/>
            </w:pPr>
          </w:p>
        </w:tc>
        <w:tc>
          <w:tcPr>
            <w:tcW w:w="0" w:type="auto"/>
            <w:tcPrChange w:id="141" w:author="James Keeler" w:date="2021-10-26T01:00:00Z">
              <w:tcPr>
                <w:tcW w:w="0" w:type="auto"/>
              </w:tcPr>
            </w:tcPrChange>
          </w:tcPr>
          <w:p w14:paraId="25E91A82" w14:textId="039DF72B" w:rsidR="008F6CB9" w:rsidRDefault="008F6CB9">
            <w:pPr>
              <w:pStyle w:val="Compact"/>
            </w:pPr>
          </w:p>
        </w:tc>
      </w:tr>
      <w:tr w:rsidR="0080571A" w14:paraId="709F477F" w14:textId="77777777" w:rsidTr="00244F7A">
        <w:tc>
          <w:tcPr>
            <w:tcW w:w="0" w:type="auto"/>
            <w:tcPrChange w:id="142" w:author="James Keeler" w:date="2021-10-26T01:00:00Z">
              <w:tcPr>
                <w:tcW w:w="0" w:type="auto"/>
              </w:tcPr>
            </w:tcPrChange>
          </w:tcPr>
          <w:p w14:paraId="032B19CB" w14:textId="11DB0ED2" w:rsidR="008F6CB9" w:rsidRDefault="008F6CB9">
            <w:pPr>
              <w:pStyle w:val="Compact"/>
            </w:pPr>
          </w:p>
        </w:tc>
        <w:tc>
          <w:tcPr>
            <w:tcW w:w="0" w:type="auto"/>
            <w:tcPrChange w:id="143" w:author="James Keeler" w:date="2021-10-26T01:00:00Z">
              <w:tcPr>
                <w:tcW w:w="0" w:type="auto"/>
              </w:tcPr>
            </w:tcPrChange>
          </w:tcPr>
          <w:p w14:paraId="2789369F" w14:textId="1512EB56" w:rsidR="008F6CB9" w:rsidRDefault="008F6CB9">
            <w:pPr>
              <w:pStyle w:val="Compact"/>
            </w:pPr>
          </w:p>
        </w:tc>
        <w:tc>
          <w:tcPr>
            <w:tcW w:w="0" w:type="auto"/>
            <w:tcPrChange w:id="144" w:author="James Keeler" w:date="2021-10-26T01:00:00Z">
              <w:tcPr>
                <w:tcW w:w="0" w:type="auto"/>
              </w:tcPr>
            </w:tcPrChange>
          </w:tcPr>
          <w:p w14:paraId="56013C3E" w14:textId="3B646211" w:rsidR="008F6CB9" w:rsidRDefault="008F6CB9">
            <w:pPr>
              <w:pStyle w:val="Compact"/>
            </w:pPr>
          </w:p>
        </w:tc>
        <w:tc>
          <w:tcPr>
            <w:tcW w:w="0" w:type="auto"/>
            <w:tcPrChange w:id="145" w:author="James Keeler" w:date="2021-10-26T01:00:00Z">
              <w:tcPr>
                <w:tcW w:w="0" w:type="auto"/>
              </w:tcPr>
            </w:tcPrChange>
          </w:tcPr>
          <w:p w14:paraId="0870F623" w14:textId="79D354AD" w:rsidR="008F6CB9" w:rsidRDefault="008F6CB9">
            <w:pPr>
              <w:pStyle w:val="Compact"/>
            </w:pPr>
          </w:p>
        </w:tc>
      </w:tr>
    </w:tbl>
    <w:p w14:paraId="2986C87A" w14:textId="77777777" w:rsidR="006036EF" w:rsidRDefault="009C60CD">
      <w:pPr>
        <w:pStyle w:val="Heading2"/>
      </w:pPr>
      <w:bookmarkStart w:id="146" w:name="computational-requirements"/>
      <w:bookmarkEnd w:id="78"/>
      <w:r>
        <w:t>Computational requirements</w:t>
      </w:r>
      <w:bookmarkEnd w:id="146"/>
    </w:p>
    <w:p w14:paraId="65C47CC7" w14:textId="2AD01822" w:rsidR="006036EF" w:rsidRDefault="00BC314C" w:rsidP="00BC314C">
      <w:pPr>
        <w:pStyle w:val="BlockText"/>
        <w:ind w:left="0"/>
      </w:pPr>
      <w:r>
        <w:t>The replication folder archive includes all the R code necessary to download and generate the main datasets for the analysis.</w:t>
      </w:r>
    </w:p>
    <w:p w14:paraId="66F2B285" w14:textId="07B786C4" w:rsidR="00BC314C" w:rsidRPr="00BC314C" w:rsidRDefault="009C60CD" w:rsidP="00BC314C">
      <w:pPr>
        <w:pStyle w:val="Heading3"/>
      </w:pPr>
      <w:bookmarkStart w:id="147" w:name="software-requirements"/>
      <w:r>
        <w:t>Software Requirements</w:t>
      </w:r>
      <w:bookmarkEnd w:id="147"/>
    </w:p>
    <w:p w14:paraId="724C7CE5" w14:textId="77777777" w:rsidR="00BC314C" w:rsidRDefault="00BC314C" w:rsidP="00BC314C">
      <w:pPr>
        <w:numPr>
          <w:ilvl w:val="0"/>
          <w:numId w:val="6"/>
        </w:numPr>
      </w:pPr>
      <w:r>
        <w:t xml:space="preserve">R 4.1.1 </w:t>
      </w:r>
    </w:p>
    <w:p w14:paraId="7B604543" w14:textId="2009163A" w:rsidR="00BC314C" w:rsidRDefault="002809A4" w:rsidP="00BC314C">
      <w:pPr>
        <w:numPr>
          <w:ilvl w:val="1"/>
          <w:numId w:val="9"/>
        </w:numPr>
      </w:pPr>
      <w:ins w:id="148" w:author="James Keeler" w:date="2021-10-23T13:54:00Z">
        <w:r>
          <w:t xml:space="preserve">See the sessionInfo.txt file for </w:t>
        </w:r>
      </w:ins>
      <w:ins w:id="149" w:author="James Keeler" w:date="2021-10-23T13:55:00Z">
        <w:r>
          <w:t xml:space="preserve">the most recent </w:t>
        </w:r>
      </w:ins>
      <w:ins w:id="150" w:author="James Keeler" w:date="2021-10-23T13:54:00Z">
        <w:r>
          <w:t>package and dependency versions</w:t>
        </w:r>
      </w:ins>
      <w:ins w:id="151" w:author="James Keeler" w:date="2021-10-23T13:55:00Z">
        <w:r>
          <w:t xml:space="preserve"> used for this project</w:t>
        </w:r>
      </w:ins>
      <w:ins w:id="152" w:author="James Keeler" w:date="2021-10-23T13:54:00Z">
        <w:r>
          <w:t>. However, note that</w:t>
        </w:r>
      </w:ins>
      <w:ins w:id="153" w:author="James Keeler" w:date="2021-10-23T13:58:00Z">
        <w:r w:rsidR="004046BE">
          <w:t xml:space="preserve"> due to time constrains</w:t>
        </w:r>
      </w:ins>
      <w:ins w:id="154" w:author="James Keeler" w:date="2021-10-23T13:54:00Z">
        <w:r>
          <w:t xml:space="preserve"> </w:t>
        </w:r>
      </w:ins>
      <w:ins w:id="155" w:author="James Keeler" w:date="2021-10-23T13:55:00Z">
        <w:r>
          <w:t xml:space="preserve">not all programs were </w:t>
        </w:r>
      </w:ins>
      <w:ins w:id="156" w:author="James Keeler" w:date="2021-10-23T13:56:00Z">
        <w:r>
          <w:t xml:space="preserve">rerun </w:t>
        </w:r>
      </w:ins>
      <w:ins w:id="157" w:author="James Keeler" w:date="2021-10-23T13:57:00Z">
        <w:r>
          <w:t>during the most recent session</w:t>
        </w:r>
        <w:r w:rsidR="004046BE">
          <w:t xml:space="preserve">, so you may run into issues with backwards compatibility. </w:t>
        </w:r>
      </w:ins>
      <w:ins w:id="158" w:author="James Keeler" w:date="2021-10-23T13:56:00Z">
        <w:r>
          <w:t>This primarily effect</w:t>
        </w:r>
      </w:ins>
      <w:ins w:id="159" w:author="James Keeler" w:date="2021-10-23T13:58:00Z">
        <w:r w:rsidR="004046BE">
          <w:t>s</w:t>
        </w:r>
      </w:ins>
      <w:ins w:id="160" w:author="James Keeler" w:date="2021-10-23T13:56:00Z">
        <w:r>
          <w:t xml:space="preserve"> the NDVI and elevation programs which take a considerable amount of time to</w:t>
        </w:r>
      </w:ins>
      <w:ins w:id="161" w:author="James Keeler" w:date="2021-10-23T13:57:00Z">
        <w:r>
          <w:t xml:space="preserve"> run.</w:t>
        </w:r>
      </w:ins>
      <w:del w:id="162" w:author="James Keeler" w:date="2021-10-23T13:53:00Z">
        <w:r w:rsidR="00BC314C" w:rsidDel="002809A4">
          <w:rPr>
            <w:rStyle w:val="VerbatimChar"/>
          </w:rPr>
          <w:delText>TODO (packages)</w:delText>
        </w:r>
      </w:del>
    </w:p>
    <w:p w14:paraId="5AF48984" w14:textId="651088A5" w:rsidR="00BC314C" w:rsidRPr="00BC314C" w:rsidRDefault="00BC314C" w:rsidP="00BC314C">
      <w:pPr>
        <w:numPr>
          <w:ilvl w:val="1"/>
          <w:numId w:val="9"/>
        </w:numPr>
      </w:pPr>
      <w:r>
        <w:t>the file “</w:t>
      </w:r>
      <w:r>
        <w:rPr>
          <w:rStyle w:val="VerbatimChar"/>
        </w:rPr>
        <w:t>0_setup.R</w:t>
      </w:r>
      <w:r>
        <w:t xml:space="preserve">” will install all dependencies (latest version), and should be run once prior to running </w:t>
      </w:r>
      <w:ins w:id="163" w:author="James Keeler" w:date="2021-10-23T13:53:00Z">
        <w:r w:rsidR="002809A4">
          <w:t xml:space="preserve">any and all </w:t>
        </w:r>
      </w:ins>
      <w:r>
        <w:t>other programs.</w:t>
      </w:r>
    </w:p>
    <w:p w14:paraId="19D949DB" w14:textId="5A830556" w:rsidR="006036EF" w:rsidRDefault="009C60CD">
      <w:pPr>
        <w:numPr>
          <w:ilvl w:val="0"/>
          <w:numId w:val="6"/>
        </w:numPr>
      </w:pPr>
      <w:r>
        <w:t xml:space="preserve">Stata (code was last run with version </w:t>
      </w:r>
      <w:r w:rsidR="00BC314C">
        <w:t>XX</w:t>
      </w:r>
      <w:r>
        <w:t>)</w:t>
      </w:r>
    </w:p>
    <w:p w14:paraId="19E7474E" w14:textId="01864A8B" w:rsidR="006036EF" w:rsidRDefault="00BC314C">
      <w:pPr>
        <w:numPr>
          <w:ilvl w:val="1"/>
          <w:numId w:val="7"/>
        </w:numPr>
      </w:pPr>
      <w:r>
        <w:rPr>
          <w:rStyle w:val="VerbatimChar"/>
        </w:rPr>
        <w:t>TODO (packages?)</w:t>
      </w:r>
    </w:p>
    <w:p w14:paraId="5F14144F" w14:textId="77777777" w:rsidR="006036EF" w:rsidRDefault="009C60CD">
      <w:pPr>
        <w:pStyle w:val="Heading3"/>
      </w:pPr>
      <w:bookmarkStart w:id="164" w:name="memory-and-runtime-requirements"/>
      <w:r>
        <w:t>Memory and Runtime Requirements</w:t>
      </w:r>
      <w:bookmarkEnd w:id="164"/>
    </w:p>
    <w:p w14:paraId="06A3B710" w14:textId="77777777" w:rsidR="006036EF" w:rsidRDefault="009C60CD">
      <w:pPr>
        <w:pStyle w:val="Heading4"/>
      </w:pPr>
      <w:bookmarkStart w:id="165" w:name="summary"/>
      <w:r>
        <w:t>Summary</w:t>
      </w:r>
      <w:bookmarkEnd w:id="165"/>
    </w:p>
    <w:p w14:paraId="51B28D65" w14:textId="77777777" w:rsidR="006036EF" w:rsidRDefault="009C60CD">
      <w:pPr>
        <w:pStyle w:val="FirstParagraph"/>
      </w:pPr>
      <w:r>
        <w:t>Approximate time needed to reproduce the analyses on a standard (CURRENT YEAR) desktop machine:</w:t>
      </w:r>
    </w:p>
    <w:p w14:paraId="05BF7523" w14:textId="41FBB149" w:rsidR="006036EF" w:rsidRDefault="004046BE" w:rsidP="0003761D">
      <w:pPr>
        <w:ind w:left="480"/>
      </w:pPr>
      <w:ins w:id="166" w:author="James Keeler" w:date="2021-10-23T13:59:00Z">
        <w:r>
          <w:t>10</w:t>
        </w:r>
      </w:ins>
      <w:del w:id="167" w:author="James Keeler" w:date="2021-10-23T13:58:00Z">
        <w:r w:rsidR="00BC314C" w:rsidDel="004046BE">
          <w:delText>7</w:delText>
        </w:r>
      </w:del>
      <w:r w:rsidR="009C60CD">
        <w:t>-</w:t>
      </w:r>
      <w:ins w:id="168" w:author="James Keeler" w:date="2021-10-23T13:59:00Z">
        <w:r>
          <w:t>16</w:t>
        </w:r>
      </w:ins>
      <w:del w:id="169" w:author="James Keeler" w:date="2021-10-23T13:58:00Z">
        <w:r w:rsidR="00BC314C" w:rsidDel="004046BE">
          <w:delText>12</w:delText>
        </w:r>
      </w:del>
      <w:r w:rsidR="009C60CD">
        <w:t xml:space="preserve"> days</w:t>
      </w:r>
    </w:p>
    <w:p w14:paraId="4EAE0870" w14:textId="77777777" w:rsidR="006036EF" w:rsidRDefault="009C60CD">
      <w:pPr>
        <w:pStyle w:val="Heading4"/>
      </w:pPr>
      <w:bookmarkStart w:id="170" w:name="details"/>
      <w:r>
        <w:t>Details</w:t>
      </w:r>
      <w:bookmarkEnd w:id="170"/>
    </w:p>
    <w:p w14:paraId="0586A189" w14:textId="01FD12CD" w:rsidR="006036EF" w:rsidRDefault="009C60CD">
      <w:pPr>
        <w:pStyle w:val="FirstParagraph"/>
      </w:pPr>
      <w:r>
        <w:t>The code was last run on a</w:t>
      </w:r>
      <w:r w:rsidR="00BC314C">
        <w:t xml:space="preserve"> laptop with the following setup:</w:t>
      </w:r>
    </w:p>
    <w:p w14:paraId="64C6F293" w14:textId="33C43782" w:rsidR="00BC314C" w:rsidRDefault="00BC314C" w:rsidP="00BC314C">
      <w:pPr>
        <w:pStyle w:val="BodyText"/>
      </w:pPr>
      <w:r>
        <w:t>OS: Windows 10 Home 64-bit (10.0, Build 19043)</w:t>
      </w:r>
    </w:p>
    <w:p w14:paraId="0E441DE5" w14:textId="7CE7D2F0" w:rsidR="00BC314C" w:rsidRDefault="00BC314C" w:rsidP="00BC314C">
      <w:pPr>
        <w:pStyle w:val="BodyText"/>
      </w:pPr>
      <w:r>
        <w:t>Processor: Intel® Core™ i7-8550U CPU @ 1.80GHz (8 CPUs), ~2.0GHz</w:t>
      </w:r>
    </w:p>
    <w:p w14:paraId="3010E69C" w14:textId="59F574C4" w:rsidR="00BC314C" w:rsidRPr="00BC314C" w:rsidRDefault="00BC314C" w:rsidP="00BC314C">
      <w:pPr>
        <w:pStyle w:val="BodyText"/>
      </w:pPr>
      <w:r>
        <w:t>Memory: 16 GB</w:t>
      </w:r>
    </w:p>
    <w:p w14:paraId="390872BF" w14:textId="77777777" w:rsidR="006036EF" w:rsidRDefault="009C60CD">
      <w:pPr>
        <w:pStyle w:val="Heading2"/>
      </w:pPr>
      <w:bookmarkStart w:id="171" w:name="description-of-programscode"/>
      <w:commentRangeStart w:id="172"/>
      <w:r>
        <w:t>Description of programs/code</w:t>
      </w:r>
      <w:bookmarkEnd w:id="171"/>
      <w:commentRangeEnd w:id="172"/>
      <w:r w:rsidR="00534252">
        <w:rPr>
          <w:rStyle w:val="CommentReference"/>
          <w:rFonts w:asciiTheme="minorHAnsi" w:eastAsiaTheme="minorHAnsi" w:hAnsiTheme="minorHAnsi" w:cstheme="minorBidi"/>
          <w:b w:val="0"/>
          <w:bCs w:val="0"/>
          <w:color w:val="auto"/>
        </w:rPr>
        <w:commentReference w:id="172"/>
      </w:r>
    </w:p>
    <w:p w14:paraId="5041325D" w14:textId="77777777" w:rsidR="00244F7A" w:rsidRDefault="00244F7A">
      <w:pPr>
        <w:numPr>
          <w:ilvl w:val="0"/>
          <w:numId w:val="13"/>
        </w:numPr>
        <w:rPr>
          <w:ins w:id="173" w:author="James Keeler" w:date="2021-10-26T01:03:00Z"/>
        </w:rPr>
      </w:pPr>
      <w:ins w:id="174" w:author="James Keeler" w:date="2021-10-26T01:03:00Z">
        <w:r>
          <w:t xml:space="preserve">R </w:t>
        </w:r>
      </w:ins>
    </w:p>
    <w:p w14:paraId="209CD451" w14:textId="5C37C82D" w:rsidR="00244F7A" w:rsidRDefault="00244F7A" w:rsidP="00244F7A">
      <w:pPr>
        <w:numPr>
          <w:ilvl w:val="1"/>
          <w:numId w:val="13"/>
        </w:numPr>
        <w:rPr>
          <w:ins w:id="175" w:author="James Keeler" w:date="2021-10-26T01:04:00Z"/>
        </w:rPr>
      </w:pPr>
      <w:ins w:id="176" w:author="James Keeler" w:date="2021-10-26T01:03:00Z">
        <w:r>
          <w:t>00_setup.R</w:t>
        </w:r>
      </w:ins>
      <w:ins w:id="177" w:author="James Keeler" w:date="2021-10-26T01:04:00Z">
        <w:r>
          <w:t xml:space="preserve"> installs and loads the required packages for the project</w:t>
        </w:r>
      </w:ins>
      <w:ins w:id="178" w:author="James Keeler" w:date="2021-10-26T01:15:00Z">
        <w:r w:rsidR="00F540BF">
          <w:t>.</w:t>
        </w:r>
      </w:ins>
    </w:p>
    <w:p w14:paraId="0575BC2D" w14:textId="47E2A098" w:rsidR="00244F7A" w:rsidRDefault="00244F7A" w:rsidP="00244F7A">
      <w:pPr>
        <w:numPr>
          <w:ilvl w:val="1"/>
          <w:numId w:val="13"/>
        </w:numPr>
        <w:rPr>
          <w:ins w:id="179" w:author="James Keeler" w:date="2021-10-26T01:06:00Z"/>
        </w:rPr>
      </w:pPr>
      <w:ins w:id="180" w:author="James Keeler" w:date="2021-10-26T01:04:00Z">
        <w:r>
          <w:t xml:space="preserve">01-get-county-state-grid-gemoetry.R </w:t>
        </w:r>
      </w:ins>
      <w:ins w:id="181" w:author="James Keeler" w:date="2021-10-26T01:05:00Z">
        <w:r>
          <w:t xml:space="preserve">downloads and processes all the CA spatial data and geometry using a consistent </w:t>
        </w:r>
      </w:ins>
      <w:ins w:id="182" w:author="James Keeler" w:date="2021-10-26T01:06:00Z">
        <w:r>
          <w:t>CRS</w:t>
        </w:r>
      </w:ins>
      <w:ins w:id="183" w:author="James Keeler" w:date="2021-10-26T01:15:00Z">
        <w:r w:rsidR="00F540BF">
          <w:t>.</w:t>
        </w:r>
      </w:ins>
    </w:p>
    <w:p w14:paraId="23606E2D" w14:textId="3D38D225" w:rsidR="00F540BF" w:rsidRDefault="00244F7A" w:rsidP="00244F7A">
      <w:pPr>
        <w:numPr>
          <w:ilvl w:val="1"/>
          <w:numId w:val="13"/>
        </w:numPr>
        <w:rPr>
          <w:ins w:id="184" w:author="James Keeler" w:date="2021-10-26T01:07:00Z"/>
        </w:rPr>
      </w:pPr>
      <w:ins w:id="185" w:author="James Keeler" w:date="2021-10-26T01:06:00Z">
        <w:r>
          <w:lastRenderedPageBreak/>
          <w:t>02-get-rainfall-index-values.R downloads and lightly processes</w:t>
        </w:r>
      </w:ins>
      <w:ins w:id="186" w:author="James Keeler" w:date="2021-10-26T01:07:00Z">
        <w:r>
          <w:t xml:space="preserve"> historical </w:t>
        </w:r>
        <w:r w:rsidR="00F540BF">
          <w:t>rainfall measurements and index values used in the PRFIP for all grids in CA</w:t>
        </w:r>
      </w:ins>
      <w:ins w:id="187" w:author="James Keeler" w:date="2021-10-26T01:15:00Z">
        <w:r w:rsidR="00F540BF">
          <w:t>.</w:t>
        </w:r>
      </w:ins>
    </w:p>
    <w:p w14:paraId="41461F06" w14:textId="3CBD176F" w:rsidR="00F540BF" w:rsidRDefault="00F540BF" w:rsidP="00244F7A">
      <w:pPr>
        <w:numPr>
          <w:ilvl w:val="1"/>
          <w:numId w:val="13"/>
        </w:numPr>
        <w:rPr>
          <w:ins w:id="188" w:author="James Keeler" w:date="2021-10-26T01:10:00Z"/>
        </w:rPr>
      </w:pPr>
      <w:ins w:id="189" w:author="James Keeler" w:date="2021-10-26T01:07:00Z">
        <w:r>
          <w:t>03-</w:t>
        </w:r>
      </w:ins>
      <w:ins w:id="190" w:author="James Keeler" w:date="2021-10-26T01:09:00Z">
        <w:r>
          <w:t>get-ndvi-noaa-cdr.R downloads downloads</w:t>
        </w:r>
      </w:ins>
      <w:ins w:id="191" w:author="James Keeler" w:date="2021-10-26T01:10:00Z">
        <w:r>
          <w:t xml:space="preserve"> and process daily rasters with NDVI measurements from NOAA</w:t>
        </w:r>
      </w:ins>
      <w:ins w:id="192" w:author="James Keeler" w:date="2021-10-26T01:15:00Z">
        <w:r>
          <w:t>.</w:t>
        </w:r>
      </w:ins>
    </w:p>
    <w:p w14:paraId="312B2329" w14:textId="630741D5" w:rsidR="006036EF" w:rsidRDefault="00F540BF" w:rsidP="00244F7A">
      <w:pPr>
        <w:numPr>
          <w:ilvl w:val="1"/>
          <w:numId w:val="13"/>
        </w:numPr>
        <w:rPr>
          <w:ins w:id="193" w:author="James Keeler" w:date="2021-10-26T01:15:00Z"/>
        </w:rPr>
      </w:pPr>
      <w:ins w:id="194" w:author="James Keeler" w:date="2021-10-26T01:10:00Z">
        <w:r>
          <w:t>04-compute</w:t>
        </w:r>
      </w:ins>
      <w:ins w:id="195" w:author="James Keeler" w:date="2021-10-26T01:11:00Z">
        <w:r>
          <w:t xml:space="preserve">-ndvi-index-values-by-grid.R computes bimonthly NDVI index values using NOAA CDR measurements for all grids in </w:t>
        </w:r>
      </w:ins>
      <w:ins w:id="196" w:author="James Keeler" w:date="2021-10-26T01:12:00Z">
        <w:r>
          <w:t>CA.</w:t>
        </w:r>
      </w:ins>
      <w:ins w:id="197" w:author="James Keeler" w:date="2021-10-26T01:13:00Z">
        <w:r>
          <w:t xml:space="preserve"> Also generates</w:t>
        </w:r>
      </w:ins>
      <w:ins w:id="198" w:author="James Keeler" w:date="2021-10-26T01:14:00Z">
        <w:r>
          <w:t xml:space="preserve"> expected forage index values using NDVI observed</w:t>
        </w:r>
      </w:ins>
      <w:ins w:id="199" w:author="James Keeler" w:date="2021-10-26T01:15:00Z">
        <w:r>
          <w:t xml:space="preserve"> March, April, and May NDVI measurements.</w:t>
        </w:r>
      </w:ins>
      <w:del w:id="200" w:author="James Keeler" w:date="2021-10-26T01:03:00Z">
        <w:r w:rsidR="008F6CB9" w:rsidDel="00244F7A">
          <w:delText>TODO</w:delText>
        </w:r>
      </w:del>
    </w:p>
    <w:p w14:paraId="28758044" w14:textId="06FFEC8F" w:rsidR="00F540BF" w:rsidRDefault="00F540BF" w:rsidP="00244F7A">
      <w:pPr>
        <w:numPr>
          <w:ilvl w:val="1"/>
          <w:numId w:val="13"/>
        </w:numPr>
        <w:rPr>
          <w:ins w:id="201" w:author="James Keeler" w:date="2021-10-26T01:18:00Z"/>
        </w:rPr>
      </w:pPr>
      <w:ins w:id="202" w:author="James Keeler" w:date="2021-10-26T01:16:00Z">
        <w:r>
          <w:t xml:space="preserve">05-get-cal_fraps_veg_category.R processes the </w:t>
        </w:r>
      </w:ins>
      <w:ins w:id="203" w:author="James Keeler" w:date="2021-10-26T01:17:00Z">
        <w:r>
          <w:t>CALFIRE FRAPS 2018 vegetation map and c</w:t>
        </w:r>
        <w:r w:rsidR="00735FA2">
          <w:t>ategorizes each PRF</w:t>
        </w:r>
      </w:ins>
      <w:ins w:id="204" w:author="James Keeler" w:date="2021-10-26T01:18:00Z">
        <w:r w:rsidR="00735FA2">
          <w:t>IP grid in CA by rangeland vegetation</w:t>
        </w:r>
      </w:ins>
    </w:p>
    <w:p w14:paraId="2322DF3A" w14:textId="1D2C2843" w:rsidR="00735FA2" w:rsidRDefault="00735FA2" w:rsidP="00244F7A">
      <w:pPr>
        <w:numPr>
          <w:ilvl w:val="1"/>
          <w:numId w:val="13"/>
        </w:numPr>
        <w:rPr>
          <w:ins w:id="205" w:author="James Keeler" w:date="2021-10-26T01:20:00Z"/>
        </w:rPr>
      </w:pPr>
      <w:ins w:id="206" w:author="James Keeler" w:date="2021-10-26T01:18:00Z">
        <w:r>
          <w:t>06-get-ned-elevation.R</w:t>
        </w:r>
      </w:ins>
      <w:ins w:id="207" w:author="James Keeler" w:date="2021-10-26T01:19:00Z">
        <w:r>
          <w:t xml:space="preserve"> downloads and processes USGS elevation data, identifying which</w:t>
        </w:r>
      </w:ins>
      <w:ins w:id="208" w:author="James Keeler" w:date="2021-10-26T01:20:00Z">
        <w:r>
          <w:t xml:space="preserve"> PRFIP</w:t>
        </w:r>
      </w:ins>
      <w:ins w:id="209" w:author="James Keeler" w:date="2021-10-26T01:19:00Z">
        <w:r>
          <w:t xml:space="preserve"> grids in CA </w:t>
        </w:r>
      </w:ins>
      <w:ins w:id="210" w:author="James Keeler" w:date="2021-10-26T01:20:00Z">
        <w:r>
          <w:t>are above or below 1524 meters.</w:t>
        </w:r>
      </w:ins>
    </w:p>
    <w:p w14:paraId="42115EEB" w14:textId="282201D1" w:rsidR="00735FA2" w:rsidRDefault="00735FA2" w:rsidP="00244F7A">
      <w:pPr>
        <w:numPr>
          <w:ilvl w:val="1"/>
          <w:numId w:val="13"/>
        </w:numPr>
        <w:rPr>
          <w:ins w:id="211" w:author="James Keeler" w:date="2021-10-26T01:22:00Z"/>
        </w:rPr>
      </w:pPr>
      <w:ins w:id="212" w:author="James Keeler" w:date="2021-10-26T01:20:00Z">
        <w:r>
          <w:t>07-get-AIB-data.R scrapes the USDA RMA Act</w:t>
        </w:r>
      </w:ins>
      <w:ins w:id="213" w:author="James Keeler" w:date="2021-10-26T01:21:00Z">
        <w:r>
          <w:t>uarial Information Browser for historical county base values and premium rates for all PRFIP grid-county combinations in CA</w:t>
        </w:r>
      </w:ins>
      <w:ins w:id="214" w:author="James Keeler" w:date="2021-10-26T01:22:00Z">
        <w:r>
          <w:t>.</w:t>
        </w:r>
      </w:ins>
    </w:p>
    <w:p w14:paraId="3BAC8851" w14:textId="25EEE5BB" w:rsidR="00735FA2" w:rsidRDefault="00735FA2" w:rsidP="00244F7A">
      <w:pPr>
        <w:numPr>
          <w:ilvl w:val="1"/>
          <w:numId w:val="13"/>
        </w:numPr>
        <w:rPr>
          <w:ins w:id="215" w:author="James Keeler" w:date="2021-10-26T01:23:00Z"/>
        </w:rPr>
      </w:pPr>
      <w:ins w:id="216" w:author="James Keeler" w:date="2021-10-26T01:22:00Z">
        <w:r>
          <w:t>08-get-summary_of_business_data.R processes</w:t>
        </w:r>
      </w:ins>
      <w:ins w:id="217" w:author="James Keeler" w:date="2021-10-26T01:23:00Z">
        <w:r>
          <w:t xml:space="preserve"> and combines</w:t>
        </w:r>
      </w:ins>
      <w:ins w:id="218" w:author="James Keeler" w:date="2021-10-26T01:22:00Z">
        <w:r>
          <w:t xml:space="preserve"> the</w:t>
        </w:r>
      </w:ins>
      <w:ins w:id="219" w:author="James Keeler" w:date="2021-10-26T01:23:00Z">
        <w:r>
          <w:t xml:space="preserve"> yearly</w:t>
        </w:r>
      </w:ins>
      <w:ins w:id="220" w:author="James Keeler" w:date="2021-10-26T01:22:00Z">
        <w:r>
          <w:t xml:space="preserve"> USDA RMA Summary of Bus</w:t>
        </w:r>
      </w:ins>
      <w:ins w:id="221" w:author="James Keeler" w:date="2021-10-26T01:23:00Z">
        <w:r>
          <w:t>iness files into a single RDS file for each layout</w:t>
        </w:r>
      </w:ins>
    </w:p>
    <w:p w14:paraId="58F01066" w14:textId="673D2962" w:rsidR="00735FA2" w:rsidRDefault="00735FA2" w:rsidP="00244F7A">
      <w:pPr>
        <w:numPr>
          <w:ilvl w:val="1"/>
          <w:numId w:val="13"/>
        </w:numPr>
        <w:rPr>
          <w:ins w:id="222" w:author="James Keeler" w:date="2021-10-26T01:26:00Z"/>
        </w:rPr>
      </w:pPr>
      <w:ins w:id="223" w:author="James Keeler" w:date="2021-10-26T01:23:00Z">
        <w:r>
          <w:t>09-</w:t>
        </w:r>
      </w:ins>
      <w:ins w:id="224" w:author="James Keeler" w:date="2021-10-26T01:24:00Z">
        <w:r>
          <w:t xml:space="preserve">compile-main-datasets.R compiles data </w:t>
        </w:r>
      </w:ins>
      <w:ins w:id="225" w:author="James Keeler" w:date="2021-10-26T01:25:00Z">
        <w:r>
          <w:t>downloaded and processed in all previous R programs to generate the final datasets to be analyzed in Stata or ge</w:t>
        </w:r>
      </w:ins>
      <w:ins w:id="226" w:author="James Keeler" w:date="2021-10-26T01:26:00Z">
        <w:r>
          <w:t>nerate some tables and figures in R.</w:t>
        </w:r>
      </w:ins>
    </w:p>
    <w:p w14:paraId="30698F2F" w14:textId="425E8912" w:rsidR="00735FA2" w:rsidRDefault="00735FA2" w:rsidP="00244F7A">
      <w:pPr>
        <w:numPr>
          <w:ilvl w:val="1"/>
          <w:numId w:val="13"/>
        </w:numPr>
        <w:rPr>
          <w:ins w:id="227" w:author="James Keeler" w:date="2021-10-26T01:27:00Z"/>
        </w:rPr>
      </w:pPr>
      <w:ins w:id="228" w:author="James Keeler" w:date="2021-10-26T01:26:00Z">
        <w:r>
          <w:t>10-generate_tables.R generates a vers</w:t>
        </w:r>
      </w:ins>
      <w:ins w:id="229" w:author="James Keeler" w:date="2021-10-26T01:27:00Z">
        <w:r>
          <w:t>ion of Table 1A in R</w:t>
        </w:r>
        <w:r w:rsidR="001E298C">
          <w:t>.</w:t>
        </w:r>
      </w:ins>
    </w:p>
    <w:p w14:paraId="3FBD5F2A" w14:textId="4CE38281" w:rsidR="001E298C" w:rsidRDefault="001E298C">
      <w:pPr>
        <w:numPr>
          <w:ilvl w:val="1"/>
          <w:numId w:val="13"/>
        </w:numPr>
        <w:pPrChange w:id="230" w:author="James Keeler" w:date="2021-10-26T01:03:00Z">
          <w:pPr>
            <w:numPr>
              <w:numId w:val="13"/>
            </w:numPr>
            <w:tabs>
              <w:tab w:val="num" w:pos="0"/>
            </w:tabs>
            <w:ind w:left="480" w:hanging="480"/>
          </w:pPr>
        </w:pPrChange>
      </w:pPr>
      <w:ins w:id="231" w:author="James Keeler" w:date="2021-10-26T01:27:00Z">
        <w:r>
          <w:t>11-</w:t>
        </w:r>
      </w:ins>
      <w:ins w:id="232" w:author="James Keeler" w:date="2021-10-26T01:28:00Z">
        <w:r>
          <w:t>generat</w:t>
        </w:r>
      </w:ins>
      <w:ins w:id="233" w:author="James Keeler" w:date="2021-10-26T01:30:00Z">
        <w:r>
          <w:t>e</w:t>
        </w:r>
      </w:ins>
      <w:ins w:id="234" w:author="James Keeler" w:date="2021-10-26T01:28:00Z">
        <w:r>
          <w:t xml:space="preserve">-maps-figures.R generates Figures 1, 2, and </w:t>
        </w:r>
      </w:ins>
      <w:ins w:id="235" w:author="James Keeler" w:date="2021-10-26T01:29:00Z">
        <w:r>
          <w:t>3 in R.</w:t>
        </w:r>
      </w:ins>
    </w:p>
    <w:p w14:paraId="5EF0A5EC" w14:textId="11A71BE0" w:rsidR="006036EF" w:rsidDel="001E298C" w:rsidRDefault="009C60CD" w:rsidP="001E298C">
      <w:pPr>
        <w:pStyle w:val="Heading3"/>
        <w:rPr>
          <w:del w:id="236" w:author="James Keeler" w:date="2021-10-26T01:29:00Z"/>
        </w:rPr>
      </w:pPr>
      <w:bookmarkStart w:id="237" w:name="X84fd486c3cefb2398663d3a0f3c6e537ec53bf0"/>
      <w:del w:id="238" w:author="James Keeler" w:date="2021-10-26T01:29:00Z">
        <w:r w:rsidDel="001E298C">
          <w:delText>(Optional, but recommended) License for Code</w:delText>
        </w:r>
        <w:bookmarkEnd w:id="237"/>
      </w:del>
    </w:p>
    <w:p w14:paraId="7639C28D" w14:textId="5153EBD9" w:rsidR="006036EF" w:rsidRDefault="009C60CD">
      <w:pPr>
        <w:pStyle w:val="Heading3"/>
        <w:pPrChange w:id="239" w:author="James Keeler" w:date="2021-10-26T01:29:00Z">
          <w:pPr>
            <w:pStyle w:val="FirstParagraph"/>
          </w:pPr>
        </w:pPrChange>
      </w:pPr>
      <w:commentRangeStart w:id="240"/>
      <w:del w:id="241" w:author="James Keeler" w:date="2021-10-26T01:29:00Z">
        <w:r w:rsidDel="001E298C">
          <w:delText xml:space="preserve">The code is licensed under a MIT/BSD/GPL/Creative Commons license. See </w:delText>
        </w:r>
        <w:r w:rsidR="002D19FE" w:rsidDel="001E298C">
          <w:fldChar w:fldCharType="begin"/>
        </w:r>
        <w:r w:rsidR="002D19FE" w:rsidDel="001E298C">
          <w:delInstrText xml:space="preserve"> HYPERLINK "https://social-science-data-editors.github.io/template_README/LICENSE.txt" \h </w:delInstrText>
        </w:r>
        <w:r w:rsidR="002D19FE" w:rsidDel="001E298C">
          <w:fldChar w:fldCharType="separate"/>
        </w:r>
        <w:r w:rsidDel="001E298C">
          <w:rPr>
            <w:rStyle w:val="Hyperlink"/>
          </w:rPr>
          <w:delText>LICENSE.txt</w:delText>
        </w:r>
        <w:r w:rsidR="002D19FE" w:rsidDel="001E298C">
          <w:rPr>
            <w:rStyle w:val="Hyperlink"/>
          </w:rPr>
          <w:fldChar w:fldCharType="end"/>
        </w:r>
        <w:r w:rsidDel="001E298C">
          <w:delText xml:space="preserve"> for details.</w:delText>
        </w:r>
        <w:commentRangeEnd w:id="240"/>
        <w:r w:rsidR="008F6CB9" w:rsidDel="001E298C">
          <w:rPr>
            <w:rStyle w:val="CommentReference"/>
          </w:rPr>
          <w:commentReference w:id="240"/>
        </w:r>
      </w:del>
    </w:p>
    <w:p w14:paraId="20E98D7E" w14:textId="6C91C120" w:rsidR="006036EF" w:rsidRDefault="009C60CD">
      <w:pPr>
        <w:pStyle w:val="Heading2"/>
        <w:rPr>
          <w:ins w:id="242" w:author="James Keeler" w:date="2021-10-26T01:35:00Z"/>
        </w:rPr>
      </w:pPr>
      <w:bookmarkStart w:id="243" w:name="instructions-to-replicators"/>
      <w:r>
        <w:t>Instructions to Replicators</w:t>
      </w:r>
      <w:bookmarkEnd w:id="243"/>
    </w:p>
    <w:p w14:paraId="2EAACD54" w14:textId="677D562A" w:rsidR="001E298C" w:rsidRDefault="001E298C" w:rsidP="001E298C">
      <w:pPr>
        <w:pStyle w:val="BodyText"/>
        <w:rPr>
          <w:ins w:id="244" w:author="James Keeler" w:date="2021-10-26T01:38:00Z"/>
        </w:rPr>
      </w:pPr>
      <w:ins w:id="245" w:author="James Keeler" w:date="2021-10-26T01:35:00Z">
        <w:r>
          <w:t>This project uses both R and Stata. Data is dow</w:t>
        </w:r>
      </w:ins>
      <w:ins w:id="246" w:author="James Keeler" w:date="2021-10-26T01:36:00Z">
        <w:r>
          <w:t>nload and processed in R and the majority of the analysis is done</w:t>
        </w:r>
      </w:ins>
      <w:ins w:id="247" w:author="James Keeler" w:date="2021-10-26T01:37:00Z">
        <w:r>
          <w:t xml:space="preserve"> in Stata. The R </w:t>
        </w:r>
      </w:ins>
      <w:ins w:id="248" w:author="James Keeler" w:date="2021-10-26T01:38:00Z">
        <w:r w:rsidR="00032D77">
          <w:t>programs</w:t>
        </w:r>
      </w:ins>
      <w:ins w:id="249" w:author="James Keeler" w:date="2021-10-26T01:37:00Z">
        <w:r>
          <w:t xml:space="preserve"> should be executed</w:t>
        </w:r>
        <w:r w:rsidR="00032D77">
          <w:t xml:space="preserve"> b</w:t>
        </w:r>
      </w:ins>
      <w:ins w:id="250" w:author="James Keeler" w:date="2021-10-26T01:38:00Z">
        <w:r w:rsidR="00032D77">
          <w:t xml:space="preserve">efore the Stata programs if you want to replicate the project from scratch. </w:t>
        </w:r>
      </w:ins>
    </w:p>
    <w:p w14:paraId="6C9CE13F" w14:textId="1BF41FB2" w:rsidR="00032D77" w:rsidRDefault="00032D77" w:rsidP="001E298C">
      <w:pPr>
        <w:pStyle w:val="BodyText"/>
        <w:rPr>
          <w:ins w:id="251" w:author="James Keeler" w:date="2021-10-26T01:39:00Z"/>
        </w:rPr>
      </w:pPr>
      <w:ins w:id="252" w:author="James Keeler" w:date="2021-10-26T01:38:00Z">
        <w:r>
          <w:t>R</w:t>
        </w:r>
      </w:ins>
    </w:p>
    <w:p w14:paraId="41B4F935" w14:textId="77777777" w:rsidR="00032D77" w:rsidRDefault="00032D77" w:rsidP="00032D77">
      <w:pPr>
        <w:pStyle w:val="BodyText"/>
        <w:numPr>
          <w:ilvl w:val="0"/>
          <w:numId w:val="21"/>
        </w:numPr>
        <w:rPr>
          <w:ins w:id="253" w:author="James Keeler" w:date="2021-10-26T01:45:00Z"/>
        </w:rPr>
      </w:pPr>
      <w:ins w:id="254" w:author="James Keeler" w:date="2021-10-26T01:39:00Z">
        <w:r>
          <w:t>Programs should be e</w:t>
        </w:r>
      </w:ins>
      <w:ins w:id="255" w:author="James Keeler" w:date="2021-10-26T01:40:00Z">
        <w:r>
          <w:t>xecuted individually in numerical order</w:t>
        </w:r>
      </w:ins>
      <w:ins w:id="256" w:author="James Keeler" w:date="2021-10-26T01:41:00Z">
        <w:r>
          <w:t xml:space="preserve"> starting with 00</w:t>
        </w:r>
      </w:ins>
      <w:ins w:id="257" w:author="James Keeler" w:date="2021-10-26T01:42:00Z">
        <w:r>
          <w:t>-setup.R</w:t>
        </w:r>
      </w:ins>
      <w:ins w:id="258" w:author="James Keeler" w:date="2021-10-26T01:40:00Z">
        <w:r>
          <w:t xml:space="preserve">. However, not all programs need to be executed unless you </w:t>
        </w:r>
      </w:ins>
      <w:ins w:id="259" w:author="James Keeler" w:date="2021-10-26T01:41:00Z">
        <w:r>
          <w:t>want to download</w:t>
        </w:r>
      </w:ins>
      <w:ins w:id="260" w:author="James Keeler" w:date="2021-10-26T01:42:00Z">
        <w:r>
          <w:t xml:space="preserve"> </w:t>
        </w:r>
      </w:ins>
      <w:ins w:id="261" w:author="James Keeler" w:date="2021-10-26T01:41:00Z">
        <w:r>
          <w:t>and process all the raw and intermediary data files.</w:t>
        </w:r>
      </w:ins>
      <w:ins w:id="262" w:author="James Keeler" w:date="2021-10-26T01:42:00Z">
        <w:r>
          <w:t xml:space="preserve"> </w:t>
        </w:r>
      </w:ins>
    </w:p>
    <w:p w14:paraId="7F70B99D" w14:textId="691CDDB6" w:rsidR="00032D77" w:rsidRDefault="00032D77" w:rsidP="00032D77">
      <w:pPr>
        <w:pStyle w:val="BodyText"/>
        <w:numPr>
          <w:ilvl w:val="0"/>
          <w:numId w:val="21"/>
        </w:numPr>
        <w:rPr>
          <w:ins w:id="263" w:author="James Keeler" w:date="2021-10-26T01:44:00Z"/>
        </w:rPr>
      </w:pPr>
      <w:ins w:id="264" w:author="James Keeler" w:date="2021-10-26T01:42:00Z">
        <w:r>
          <w:lastRenderedPageBreak/>
          <w:t>Since</w:t>
        </w:r>
      </w:ins>
      <w:ins w:id="265" w:author="James Keeler" w:date="2021-10-26T01:45:00Z">
        <w:r>
          <w:t>some</w:t>
        </w:r>
      </w:ins>
      <w:ins w:id="266" w:author="James Keeler" w:date="2021-10-26T01:42:00Z">
        <w:r>
          <w:t xml:space="preserve"> programs can take a long time to run, we have also provided the</w:t>
        </w:r>
      </w:ins>
      <w:ins w:id="267" w:author="James Keeler" w:date="2021-10-26T01:43:00Z">
        <w:r>
          <w:t xml:space="preserve"> outputs from every program. If, for example, you just want to quickly replicate generating the final datasets</w:t>
        </w:r>
      </w:ins>
      <w:ins w:id="268" w:author="James Keeler" w:date="2021-10-26T01:44:00Z">
        <w:r>
          <w:t>, then you just need to execute programs 00-setup.R and 09-compile-main-datasets.R in that order.</w:t>
        </w:r>
      </w:ins>
    </w:p>
    <w:p w14:paraId="135A8FBB" w14:textId="57C291C5" w:rsidR="00032D77" w:rsidRDefault="00032D77" w:rsidP="00032D77">
      <w:pPr>
        <w:pStyle w:val="BodyText"/>
        <w:numPr>
          <w:ilvl w:val="0"/>
          <w:numId w:val="21"/>
        </w:numPr>
        <w:rPr>
          <w:ins w:id="269" w:author="James Keeler" w:date="2021-10-26T01:48:00Z"/>
        </w:rPr>
      </w:pPr>
      <w:ins w:id="270" w:author="James Keeler" w:date="2021-10-26T01:45:00Z">
        <w:r>
          <w:t xml:space="preserve">Since the replicator has the option to omit executing some of the </w:t>
        </w:r>
      </w:ins>
      <w:ins w:id="271" w:author="James Keeler" w:date="2021-10-26T01:46:00Z">
        <w:r>
          <w:t xml:space="preserve">intermediary programs, we do not provide a single script that runs all R programs in sequence. We also do not recommend this </w:t>
        </w:r>
      </w:ins>
      <w:ins w:id="272" w:author="James Keeler" w:date="2021-10-26T01:47:00Z">
        <w:r>
          <w:t>approach because the individual programs can take a lot of time to execute and we haven’t implemented sophistacted error handling</w:t>
        </w:r>
      </w:ins>
      <w:ins w:id="273" w:author="James Keeler" w:date="2021-10-26T01:49:00Z">
        <w:r w:rsidR="00343F0F">
          <w:t>, e.g. the download programs may fa</w:t>
        </w:r>
      </w:ins>
      <w:ins w:id="274" w:author="James Keeler" w:date="2021-10-26T01:50:00Z">
        <w:r w:rsidR="00343F0F">
          <w:t>il if you lose internet connection part way.</w:t>
        </w:r>
      </w:ins>
    </w:p>
    <w:p w14:paraId="004B24CF" w14:textId="44F2DB02" w:rsidR="00343F0F" w:rsidRDefault="00343F0F" w:rsidP="00032D77">
      <w:pPr>
        <w:pStyle w:val="BodyText"/>
        <w:numPr>
          <w:ilvl w:val="0"/>
          <w:numId w:val="21"/>
        </w:numPr>
        <w:rPr>
          <w:ins w:id="275" w:author="James Keeler" w:date="2021-10-26T01:58:00Z"/>
        </w:rPr>
      </w:pPr>
      <w:ins w:id="276" w:author="James Keeler" w:date="2021-10-26T01:48:00Z">
        <w:r>
          <w:t xml:space="preserve">Each program includes a command that clears objects from </w:t>
        </w:r>
      </w:ins>
      <w:ins w:id="277" w:author="James Keeler" w:date="2021-10-26T01:49:00Z">
        <w:r>
          <w:t>memory after they complete.</w:t>
        </w:r>
      </w:ins>
    </w:p>
    <w:p w14:paraId="33C8B80A" w14:textId="5F597411" w:rsidR="00E9212F" w:rsidRDefault="00E9212F" w:rsidP="00032D77">
      <w:pPr>
        <w:pStyle w:val="BodyText"/>
        <w:numPr>
          <w:ilvl w:val="0"/>
          <w:numId w:val="21"/>
        </w:numPr>
        <w:rPr>
          <w:ins w:id="278" w:author="James Keeler" w:date="2021-10-26T01:50:00Z"/>
        </w:rPr>
      </w:pPr>
      <w:ins w:id="279" w:author="James Keeler" w:date="2021-10-26T01:58:00Z">
        <w:r>
          <w:t xml:space="preserve">Due to recent (as of 2020) updates to some of the </w:t>
        </w:r>
      </w:ins>
      <w:ins w:id="280" w:author="James Keeler" w:date="2021-10-26T01:59:00Z">
        <w:r>
          <w:t>R spatial packages (sf, raster, etc.)</w:t>
        </w:r>
      </w:ins>
      <w:ins w:id="281" w:author="James Keeler" w:date="2021-10-26T02:01:00Z">
        <w:r>
          <w:t xml:space="preserve"> that use the PROJ library</w:t>
        </w:r>
      </w:ins>
      <w:ins w:id="282" w:author="James Keeler" w:date="2021-10-26T01:59:00Z">
        <w:r>
          <w:t xml:space="preserve">, you may get multiple warnings or other error messages </w:t>
        </w:r>
      </w:ins>
      <w:ins w:id="283" w:author="James Keeler" w:date="2021-10-26T02:00:00Z">
        <w:r>
          <w:t>about</w:t>
        </w:r>
      </w:ins>
      <w:ins w:id="284" w:author="James Keeler" w:date="2021-10-26T02:01:00Z">
        <w:r>
          <w:t xml:space="preserve"> NA or empty CRS </w:t>
        </w:r>
      </w:ins>
      <w:ins w:id="285" w:author="James Keeler" w:date="2021-10-26T02:00:00Z">
        <w:r>
          <w:t>when running 03-get-ndvi-noaa-cdr.R to download the NDVI raster files.</w:t>
        </w:r>
      </w:ins>
      <w:ins w:id="286" w:author="James Keeler" w:date="2021-10-26T02:01:00Z">
        <w:r>
          <w:t xml:space="preserve"> We’ve</w:t>
        </w:r>
      </w:ins>
      <w:ins w:id="287" w:author="James Keeler" w:date="2021-10-26T02:02:00Z">
        <w:r>
          <w:t xml:space="preserve"> attempted to address this backwards compatibility problem by manually assigning a the original CRS to each file, but </w:t>
        </w:r>
      </w:ins>
      <w:ins w:id="288" w:author="James Keeler" w:date="2021-10-26T02:03:00Z">
        <w:r>
          <w:t>the messages will persist.</w:t>
        </w:r>
      </w:ins>
    </w:p>
    <w:p w14:paraId="00A2357D" w14:textId="440E185B" w:rsidR="00343F0F" w:rsidRDefault="00343F0F" w:rsidP="00343F0F">
      <w:pPr>
        <w:pStyle w:val="BodyText"/>
        <w:rPr>
          <w:ins w:id="289" w:author="James Keeler" w:date="2021-10-26T01:39:00Z"/>
        </w:rPr>
      </w:pPr>
      <w:ins w:id="290" w:author="James Keeler" w:date="2021-10-26T01:50:00Z">
        <w:r>
          <w:t>Stata</w:t>
        </w:r>
      </w:ins>
    </w:p>
    <w:p w14:paraId="422C2569" w14:textId="77777777" w:rsidR="00032D77" w:rsidRPr="001E298C" w:rsidRDefault="00032D77">
      <w:pPr>
        <w:pStyle w:val="BodyText"/>
        <w:pPrChange w:id="291" w:author="James Keeler" w:date="2021-10-26T01:35:00Z">
          <w:pPr>
            <w:pStyle w:val="Heading2"/>
          </w:pPr>
        </w:pPrChange>
      </w:pPr>
    </w:p>
    <w:p w14:paraId="46F32554" w14:textId="77777777" w:rsidR="006036EF" w:rsidRDefault="009C60CD">
      <w:pPr>
        <w:pStyle w:val="Heading2"/>
      </w:pPr>
      <w:bookmarkStart w:id="292" w:name="list-of-tables-and-programs"/>
      <w:commentRangeStart w:id="293"/>
      <w:r>
        <w:t>List of tables and programs</w:t>
      </w:r>
      <w:bookmarkEnd w:id="292"/>
      <w:commentRangeEnd w:id="293"/>
      <w:r w:rsidR="008D4284">
        <w:rPr>
          <w:rStyle w:val="CommentReference"/>
          <w:rFonts w:asciiTheme="minorHAnsi" w:eastAsiaTheme="minorHAnsi" w:hAnsiTheme="minorHAnsi" w:cstheme="minorBidi"/>
          <w:b w:val="0"/>
          <w:bCs w:val="0"/>
          <w:color w:val="auto"/>
        </w:rPr>
        <w:commentReference w:id="293"/>
      </w:r>
    </w:p>
    <w:p w14:paraId="5174D505" w14:textId="28423A7C" w:rsidR="006036EF" w:rsidRDefault="009C60CD" w:rsidP="008F6CB9">
      <w:pPr>
        <w:pStyle w:val="FirstParagraph"/>
      </w:pPr>
      <w:r>
        <w:t>The provided code reproduces:</w:t>
      </w:r>
    </w:p>
    <w:tbl>
      <w:tblPr>
        <w:tblStyle w:val="Table"/>
        <w:tblW w:w="4644" w:type="pct"/>
        <w:tblLook w:val="07E0" w:firstRow="1" w:lastRow="1" w:firstColumn="1" w:lastColumn="1" w:noHBand="1" w:noVBand="1"/>
        <w:tblPrChange w:id="294" w:author="James Keeler" w:date="2021-10-26T01:32:00Z">
          <w:tblPr>
            <w:tblStyle w:val="Table"/>
            <w:tblW w:w="5000" w:type="pct"/>
            <w:tblLook w:val="07E0" w:firstRow="1" w:lastRow="1" w:firstColumn="1" w:lastColumn="1" w:noHBand="1" w:noVBand="1"/>
          </w:tblPr>
        </w:tblPrChange>
      </w:tblPr>
      <w:tblGrid>
        <w:gridCol w:w="1098"/>
        <w:gridCol w:w="1793"/>
        <w:gridCol w:w="766"/>
        <w:gridCol w:w="5919"/>
        <w:tblGridChange w:id="295">
          <w:tblGrid>
            <w:gridCol w:w="1500"/>
            <w:gridCol w:w="2511"/>
            <w:gridCol w:w="1017"/>
            <w:gridCol w:w="3867"/>
          </w:tblGrid>
        </w:tblGridChange>
      </w:tblGrid>
      <w:tr w:rsidR="001E298C" w14:paraId="3AD8F3FA" w14:textId="77777777" w:rsidTr="001E298C">
        <w:tc>
          <w:tcPr>
            <w:tcW w:w="0" w:type="auto"/>
            <w:tcBorders>
              <w:bottom w:val="single" w:sz="0" w:space="0" w:color="auto"/>
            </w:tcBorders>
            <w:vAlign w:val="bottom"/>
            <w:tcPrChange w:id="296" w:author="James Keeler" w:date="2021-10-26T01:32:00Z">
              <w:tcPr>
                <w:tcW w:w="0" w:type="auto"/>
                <w:tcBorders>
                  <w:bottom w:val="single" w:sz="0" w:space="0" w:color="auto"/>
                </w:tcBorders>
                <w:vAlign w:val="bottom"/>
              </w:tcPr>
            </w:tcPrChange>
          </w:tcPr>
          <w:p w14:paraId="0A1CFB1C" w14:textId="77777777" w:rsidR="001E298C" w:rsidRDefault="001E298C">
            <w:pPr>
              <w:pStyle w:val="Compact"/>
            </w:pPr>
            <w:r>
              <w:t>Figure/Table #</w:t>
            </w:r>
          </w:p>
        </w:tc>
        <w:tc>
          <w:tcPr>
            <w:tcW w:w="0" w:type="auto"/>
            <w:tcBorders>
              <w:bottom w:val="single" w:sz="0" w:space="0" w:color="auto"/>
            </w:tcBorders>
            <w:vAlign w:val="bottom"/>
            <w:tcPrChange w:id="297" w:author="James Keeler" w:date="2021-10-26T01:32:00Z">
              <w:tcPr>
                <w:tcW w:w="0" w:type="auto"/>
                <w:tcBorders>
                  <w:bottom w:val="single" w:sz="0" w:space="0" w:color="auto"/>
                </w:tcBorders>
                <w:vAlign w:val="bottom"/>
              </w:tcPr>
            </w:tcPrChange>
          </w:tcPr>
          <w:p w14:paraId="14DA0FEE" w14:textId="77777777" w:rsidR="001E298C" w:rsidRDefault="001E298C">
            <w:pPr>
              <w:pStyle w:val="Compact"/>
            </w:pPr>
            <w:r>
              <w:t>Program</w:t>
            </w:r>
          </w:p>
        </w:tc>
        <w:tc>
          <w:tcPr>
            <w:tcW w:w="0" w:type="auto"/>
            <w:tcBorders>
              <w:bottom w:val="single" w:sz="0" w:space="0" w:color="auto"/>
            </w:tcBorders>
            <w:vAlign w:val="bottom"/>
            <w:tcPrChange w:id="298" w:author="James Keeler" w:date="2021-10-26T01:32:00Z">
              <w:tcPr>
                <w:tcW w:w="0" w:type="auto"/>
                <w:tcBorders>
                  <w:bottom w:val="single" w:sz="0" w:space="0" w:color="auto"/>
                </w:tcBorders>
                <w:vAlign w:val="bottom"/>
              </w:tcPr>
            </w:tcPrChange>
          </w:tcPr>
          <w:p w14:paraId="0CA1DE21" w14:textId="77777777" w:rsidR="001E298C" w:rsidRDefault="001E298C">
            <w:pPr>
              <w:pStyle w:val="Compact"/>
            </w:pPr>
            <w:r>
              <w:t>Line Number</w:t>
            </w:r>
          </w:p>
        </w:tc>
        <w:tc>
          <w:tcPr>
            <w:tcW w:w="0" w:type="auto"/>
            <w:tcBorders>
              <w:bottom w:val="single" w:sz="0" w:space="0" w:color="auto"/>
            </w:tcBorders>
            <w:vAlign w:val="bottom"/>
            <w:tcPrChange w:id="299" w:author="James Keeler" w:date="2021-10-26T01:32:00Z">
              <w:tcPr>
                <w:tcW w:w="0" w:type="auto"/>
                <w:tcBorders>
                  <w:bottom w:val="single" w:sz="0" w:space="0" w:color="auto"/>
                </w:tcBorders>
                <w:vAlign w:val="bottom"/>
              </w:tcPr>
            </w:tcPrChange>
          </w:tcPr>
          <w:p w14:paraId="38D34219" w14:textId="77777777" w:rsidR="001E298C" w:rsidRDefault="001E298C">
            <w:pPr>
              <w:pStyle w:val="Compact"/>
            </w:pPr>
            <w:r>
              <w:t>Output file</w:t>
            </w:r>
          </w:p>
        </w:tc>
      </w:tr>
      <w:tr w:rsidR="001E298C" w14:paraId="329C6D89" w14:textId="77777777" w:rsidTr="001E298C">
        <w:tc>
          <w:tcPr>
            <w:tcW w:w="0" w:type="auto"/>
            <w:tcPrChange w:id="300" w:author="James Keeler" w:date="2021-10-26T01:32:00Z">
              <w:tcPr>
                <w:tcW w:w="0" w:type="auto"/>
              </w:tcPr>
            </w:tcPrChange>
          </w:tcPr>
          <w:p w14:paraId="30148394" w14:textId="3F0596AD" w:rsidR="001E298C" w:rsidRDefault="001E298C">
            <w:pPr>
              <w:pStyle w:val="Compact"/>
            </w:pPr>
            <w:ins w:id="301" w:author="James Keeler" w:date="2021-10-26T01:29:00Z">
              <w:r>
                <w:t>Table 1</w:t>
              </w:r>
            </w:ins>
            <w:ins w:id="302" w:author="James Keeler" w:date="2021-10-26T01:30:00Z">
              <w:r>
                <w:t>A</w:t>
              </w:r>
            </w:ins>
            <w:del w:id="303" w:author="James Keeler" w:date="2021-10-26T01:29:00Z">
              <w:r w:rsidDel="001E298C">
                <w:delText>TODO</w:delText>
              </w:r>
            </w:del>
          </w:p>
        </w:tc>
        <w:tc>
          <w:tcPr>
            <w:tcW w:w="0" w:type="auto"/>
            <w:tcPrChange w:id="304" w:author="James Keeler" w:date="2021-10-26T01:32:00Z">
              <w:tcPr>
                <w:tcW w:w="0" w:type="auto"/>
              </w:tcPr>
            </w:tcPrChange>
          </w:tcPr>
          <w:p w14:paraId="1E08A2BA" w14:textId="2E08FAA1" w:rsidR="001E298C" w:rsidRDefault="001E298C">
            <w:pPr>
              <w:pStyle w:val="Compact"/>
            </w:pPr>
            <w:ins w:id="305" w:author="James Keeler" w:date="2021-10-26T01:30:00Z">
              <w:r>
                <w:t>10-generate_tables.R</w:t>
              </w:r>
            </w:ins>
            <w:del w:id="306" w:author="James Keeler" w:date="2021-10-26T01:30:00Z">
              <w:r w:rsidDel="001E298C">
                <w:delText>TODO</w:delText>
              </w:r>
            </w:del>
          </w:p>
        </w:tc>
        <w:tc>
          <w:tcPr>
            <w:tcW w:w="0" w:type="auto"/>
            <w:tcPrChange w:id="307" w:author="James Keeler" w:date="2021-10-26T01:32:00Z">
              <w:tcPr>
                <w:tcW w:w="0" w:type="auto"/>
              </w:tcPr>
            </w:tcPrChange>
          </w:tcPr>
          <w:p w14:paraId="4C578ADE" w14:textId="15A16AFA" w:rsidR="001E298C" w:rsidRDefault="001E298C">
            <w:ins w:id="308" w:author="James Keeler" w:date="2021-10-26T01:35:00Z">
              <w:r>
                <w:t>26</w:t>
              </w:r>
            </w:ins>
          </w:p>
        </w:tc>
        <w:tc>
          <w:tcPr>
            <w:tcW w:w="0" w:type="auto"/>
            <w:tcPrChange w:id="309" w:author="James Keeler" w:date="2021-10-26T01:32:00Z">
              <w:tcPr>
                <w:tcW w:w="0" w:type="auto"/>
              </w:tcPr>
            </w:tcPrChange>
          </w:tcPr>
          <w:p w14:paraId="5577438F" w14:textId="6BC92CCE" w:rsidR="001E298C" w:rsidRDefault="001E298C">
            <w:pPr>
              <w:pStyle w:val="Compact"/>
            </w:pPr>
            <w:ins w:id="310" w:author="James Keeler" w:date="2021-10-26T01:34:00Z">
              <w:r>
                <w:t>None, table was typed out by hand</w:t>
              </w:r>
            </w:ins>
            <w:del w:id="311" w:author="James Keeler" w:date="2021-10-26T01:34:00Z">
              <w:r w:rsidDel="001E298C">
                <w:delText>TODO</w:delText>
              </w:r>
            </w:del>
          </w:p>
        </w:tc>
      </w:tr>
      <w:tr w:rsidR="001E298C" w14:paraId="655B58A6" w14:textId="77777777" w:rsidTr="001E298C">
        <w:trPr>
          <w:ins w:id="312" w:author="James Keeler" w:date="2021-10-26T01:30:00Z"/>
        </w:trPr>
        <w:tc>
          <w:tcPr>
            <w:tcW w:w="0" w:type="auto"/>
            <w:tcPrChange w:id="313" w:author="James Keeler" w:date="2021-10-26T01:32:00Z">
              <w:tcPr>
                <w:tcW w:w="0" w:type="auto"/>
              </w:tcPr>
            </w:tcPrChange>
          </w:tcPr>
          <w:p w14:paraId="7B173A3F" w14:textId="68E06961" w:rsidR="001E298C" w:rsidRDefault="001E298C">
            <w:pPr>
              <w:pStyle w:val="Compact"/>
              <w:rPr>
                <w:ins w:id="314" w:author="James Keeler" w:date="2021-10-26T01:30:00Z"/>
              </w:rPr>
            </w:pPr>
            <w:ins w:id="315" w:author="James Keeler" w:date="2021-10-26T01:30:00Z">
              <w:r>
                <w:t>Figure 1</w:t>
              </w:r>
            </w:ins>
          </w:p>
        </w:tc>
        <w:tc>
          <w:tcPr>
            <w:tcW w:w="0" w:type="auto"/>
            <w:tcPrChange w:id="316" w:author="James Keeler" w:date="2021-10-26T01:32:00Z">
              <w:tcPr>
                <w:tcW w:w="0" w:type="auto"/>
              </w:tcPr>
            </w:tcPrChange>
          </w:tcPr>
          <w:p w14:paraId="45228590" w14:textId="413B9065" w:rsidR="001E298C" w:rsidRDefault="001E298C">
            <w:pPr>
              <w:pStyle w:val="Compact"/>
              <w:rPr>
                <w:ins w:id="317" w:author="James Keeler" w:date="2021-10-26T01:30:00Z"/>
              </w:rPr>
            </w:pPr>
            <w:ins w:id="318" w:author="James Keeler" w:date="2021-10-26T01:30:00Z">
              <w:r>
                <w:t>11-gene</w:t>
              </w:r>
            </w:ins>
            <w:ins w:id="319" w:author="James Keeler" w:date="2021-10-26T01:31:00Z">
              <w:r>
                <w:t>rate-maps-figures.R</w:t>
              </w:r>
            </w:ins>
          </w:p>
        </w:tc>
        <w:tc>
          <w:tcPr>
            <w:tcW w:w="0" w:type="auto"/>
            <w:tcPrChange w:id="320" w:author="James Keeler" w:date="2021-10-26T01:32:00Z">
              <w:tcPr>
                <w:tcW w:w="0" w:type="auto"/>
              </w:tcPr>
            </w:tcPrChange>
          </w:tcPr>
          <w:p w14:paraId="586AB6C2" w14:textId="393B4AF1" w:rsidR="001E298C" w:rsidRDefault="001E298C">
            <w:pPr>
              <w:rPr>
                <w:ins w:id="321" w:author="James Keeler" w:date="2021-10-26T01:30:00Z"/>
              </w:rPr>
            </w:pPr>
            <w:ins w:id="322" w:author="James Keeler" w:date="2021-10-26T01:31:00Z">
              <w:r>
                <w:t>35</w:t>
              </w:r>
            </w:ins>
          </w:p>
        </w:tc>
        <w:tc>
          <w:tcPr>
            <w:tcW w:w="0" w:type="auto"/>
            <w:tcPrChange w:id="323" w:author="James Keeler" w:date="2021-10-26T01:32:00Z">
              <w:tcPr>
                <w:tcW w:w="0" w:type="auto"/>
              </w:tcPr>
            </w:tcPrChange>
          </w:tcPr>
          <w:p w14:paraId="10F21B54" w14:textId="42804ACD" w:rsidR="001E298C" w:rsidRDefault="001E298C">
            <w:pPr>
              <w:pStyle w:val="Compact"/>
              <w:rPr>
                <w:ins w:id="324" w:author="James Keeler" w:date="2021-10-26T01:30:00Z"/>
              </w:rPr>
            </w:pPr>
            <w:ins w:id="325" w:author="James Keeler" w:date="2021-10-26T01:34:00Z">
              <w:r w:rsidRPr="001E298C">
                <w:t>Figures/prf_grid_rangelands_cbv.pdf</w:t>
              </w:r>
            </w:ins>
          </w:p>
        </w:tc>
      </w:tr>
      <w:tr w:rsidR="001E298C" w14:paraId="0A99FD7C" w14:textId="77777777" w:rsidTr="001E298C">
        <w:trPr>
          <w:ins w:id="326" w:author="James Keeler" w:date="2021-10-26T01:30:00Z"/>
        </w:trPr>
        <w:tc>
          <w:tcPr>
            <w:tcW w:w="0" w:type="auto"/>
            <w:tcPrChange w:id="327" w:author="James Keeler" w:date="2021-10-26T01:32:00Z">
              <w:tcPr>
                <w:tcW w:w="0" w:type="auto"/>
              </w:tcPr>
            </w:tcPrChange>
          </w:tcPr>
          <w:p w14:paraId="5518FDE1" w14:textId="270A6136" w:rsidR="001E298C" w:rsidRDefault="001E298C">
            <w:pPr>
              <w:pStyle w:val="Compact"/>
              <w:rPr>
                <w:ins w:id="328" w:author="James Keeler" w:date="2021-10-26T01:30:00Z"/>
              </w:rPr>
            </w:pPr>
            <w:ins w:id="329" w:author="James Keeler" w:date="2021-10-26T01:30:00Z">
              <w:r>
                <w:t>Figure 2</w:t>
              </w:r>
            </w:ins>
          </w:p>
        </w:tc>
        <w:tc>
          <w:tcPr>
            <w:tcW w:w="0" w:type="auto"/>
            <w:tcPrChange w:id="330" w:author="James Keeler" w:date="2021-10-26T01:32:00Z">
              <w:tcPr>
                <w:tcW w:w="0" w:type="auto"/>
              </w:tcPr>
            </w:tcPrChange>
          </w:tcPr>
          <w:p w14:paraId="3AD074E2" w14:textId="3B8E7D2D" w:rsidR="001E298C" w:rsidRDefault="001E298C">
            <w:pPr>
              <w:pStyle w:val="Compact"/>
              <w:rPr>
                <w:ins w:id="331" w:author="James Keeler" w:date="2021-10-26T01:30:00Z"/>
              </w:rPr>
            </w:pPr>
            <w:ins w:id="332" w:author="James Keeler" w:date="2021-10-26T01:31:00Z">
              <w:r>
                <w:t>11-generate-maps-figures.R</w:t>
              </w:r>
            </w:ins>
          </w:p>
        </w:tc>
        <w:tc>
          <w:tcPr>
            <w:tcW w:w="0" w:type="auto"/>
            <w:tcPrChange w:id="333" w:author="James Keeler" w:date="2021-10-26T01:32:00Z">
              <w:tcPr>
                <w:tcW w:w="0" w:type="auto"/>
              </w:tcPr>
            </w:tcPrChange>
          </w:tcPr>
          <w:p w14:paraId="6A20DB44" w14:textId="2B3D48D2" w:rsidR="001E298C" w:rsidRDefault="001E298C">
            <w:pPr>
              <w:rPr>
                <w:ins w:id="334" w:author="James Keeler" w:date="2021-10-26T01:30:00Z"/>
              </w:rPr>
            </w:pPr>
            <w:ins w:id="335" w:author="James Keeler" w:date="2021-10-26T01:31:00Z">
              <w:r>
                <w:t>68</w:t>
              </w:r>
            </w:ins>
          </w:p>
        </w:tc>
        <w:tc>
          <w:tcPr>
            <w:tcW w:w="0" w:type="auto"/>
            <w:tcPrChange w:id="336" w:author="James Keeler" w:date="2021-10-26T01:32:00Z">
              <w:tcPr>
                <w:tcW w:w="0" w:type="auto"/>
              </w:tcPr>
            </w:tcPrChange>
          </w:tcPr>
          <w:p w14:paraId="09889F64" w14:textId="21B634F3" w:rsidR="001E298C" w:rsidRDefault="001E298C">
            <w:pPr>
              <w:pStyle w:val="Compact"/>
              <w:rPr>
                <w:ins w:id="337" w:author="James Keeler" w:date="2021-10-26T01:30:00Z"/>
              </w:rPr>
            </w:pPr>
            <w:ins w:id="338" w:author="James Keeler" w:date="2021-10-26T01:34:00Z">
              <w:r w:rsidRPr="001E298C">
                <w:t>Figures/rangeland_RI_NDVI_elev_leq_1524_density_2011_2018_RI_NOAA_CDR.pdf</w:t>
              </w:r>
              <w:r>
                <w:t xml:space="preserve"> and </w:t>
              </w:r>
              <w:r w:rsidRPr="001E298C">
                <w:t>Figures/rangeland_RI_NDVI_elev_leq_1524_density_2011_2018_NDVI_NOAA_CDR.pdf</w:t>
              </w:r>
            </w:ins>
          </w:p>
        </w:tc>
      </w:tr>
      <w:tr w:rsidR="001E298C" w14:paraId="443A813E" w14:textId="77777777" w:rsidTr="001E298C">
        <w:trPr>
          <w:ins w:id="339" w:author="James Keeler" w:date="2021-10-26T01:30:00Z"/>
        </w:trPr>
        <w:tc>
          <w:tcPr>
            <w:tcW w:w="0" w:type="auto"/>
            <w:tcPrChange w:id="340" w:author="James Keeler" w:date="2021-10-26T01:32:00Z">
              <w:tcPr>
                <w:tcW w:w="0" w:type="auto"/>
              </w:tcPr>
            </w:tcPrChange>
          </w:tcPr>
          <w:p w14:paraId="5121A112" w14:textId="171C4323" w:rsidR="001E298C" w:rsidRDefault="001E298C">
            <w:pPr>
              <w:pStyle w:val="Compact"/>
              <w:rPr>
                <w:ins w:id="341" w:author="James Keeler" w:date="2021-10-26T01:30:00Z"/>
              </w:rPr>
            </w:pPr>
            <w:ins w:id="342" w:author="James Keeler" w:date="2021-10-26T01:31:00Z">
              <w:r>
                <w:t>Figure 3</w:t>
              </w:r>
            </w:ins>
          </w:p>
        </w:tc>
        <w:tc>
          <w:tcPr>
            <w:tcW w:w="0" w:type="auto"/>
            <w:tcPrChange w:id="343" w:author="James Keeler" w:date="2021-10-26T01:32:00Z">
              <w:tcPr>
                <w:tcW w:w="0" w:type="auto"/>
              </w:tcPr>
            </w:tcPrChange>
          </w:tcPr>
          <w:p w14:paraId="122D22A2" w14:textId="32484AD7" w:rsidR="001E298C" w:rsidRDefault="001E298C">
            <w:pPr>
              <w:pStyle w:val="Compact"/>
              <w:rPr>
                <w:ins w:id="344" w:author="James Keeler" w:date="2021-10-26T01:30:00Z"/>
              </w:rPr>
            </w:pPr>
            <w:ins w:id="345" w:author="James Keeler" w:date="2021-10-26T01:31:00Z">
              <w:r>
                <w:t>11-generate-maps-figures.R</w:t>
              </w:r>
            </w:ins>
          </w:p>
        </w:tc>
        <w:tc>
          <w:tcPr>
            <w:tcW w:w="0" w:type="auto"/>
            <w:tcPrChange w:id="346" w:author="James Keeler" w:date="2021-10-26T01:32:00Z">
              <w:tcPr>
                <w:tcW w:w="0" w:type="auto"/>
              </w:tcPr>
            </w:tcPrChange>
          </w:tcPr>
          <w:p w14:paraId="68965453" w14:textId="2D4D29BC" w:rsidR="001E298C" w:rsidRDefault="001E298C">
            <w:pPr>
              <w:rPr>
                <w:ins w:id="347" w:author="James Keeler" w:date="2021-10-26T01:30:00Z"/>
              </w:rPr>
            </w:pPr>
            <w:ins w:id="348" w:author="James Keeler" w:date="2021-10-26T01:32:00Z">
              <w:r>
                <w:t>144</w:t>
              </w:r>
            </w:ins>
          </w:p>
        </w:tc>
        <w:tc>
          <w:tcPr>
            <w:tcW w:w="0" w:type="auto"/>
            <w:tcPrChange w:id="349" w:author="James Keeler" w:date="2021-10-26T01:32:00Z">
              <w:tcPr>
                <w:tcW w:w="0" w:type="auto"/>
              </w:tcPr>
            </w:tcPrChange>
          </w:tcPr>
          <w:p w14:paraId="6A2DEC2F" w14:textId="50D14CDA" w:rsidR="001E298C" w:rsidRDefault="001E298C">
            <w:pPr>
              <w:pStyle w:val="Compact"/>
              <w:rPr>
                <w:ins w:id="350" w:author="James Keeler" w:date="2021-10-26T01:30:00Z"/>
              </w:rPr>
            </w:pPr>
            <w:ins w:id="351" w:author="James Keeler" w:date="2021-10-26T01:32:00Z">
              <w:r w:rsidRPr="001E298C">
                <w:t>Figures/prf_grid_optimal_combos.pdf</w:t>
              </w:r>
            </w:ins>
          </w:p>
        </w:tc>
      </w:tr>
      <w:tr w:rsidR="001E298C" w14:paraId="301002A4" w14:textId="77777777" w:rsidTr="001E298C">
        <w:tc>
          <w:tcPr>
            <w:tcW w:w="0" w:type="auto"/>
            <w:tcPrChange w:id="352" w:author="James Keeler" w:date="2021-10-26T01:32:00Z">
              <w:tcPr>
                <w:tcW w:w="0" w:type="auto"/>
              </w:tcPr>
            </w:tcPrChange>
          </w:tcPr>
          <w:p w14:paraId="3622FE5B" w14:textId="0A0E5525" w:rsidR="001E298C" w:rsidRDefault="001E298C">
            <w:pPr>
              <w:pStyle w:val="Compact"/>
            </w:pPr>
          </w:p>
        </w:tc>
        <w:tc>
          <w:tcPr>
            <w:tcW w:w="0" w:type="auto"/>
            <w:tcPrChange w:id="353" w:author="James Keeler" w:date="2021-10-26T01:32:00Z">
              <w:tcPr>
                <w:tcW w:w="0" w:type="auto"/>
              </w:tcPr>
            </w:tcPrChange>
          </w:tcPr>
          <w:p w14:paraId="7784BDE0" w14:textId="4CCA5AE8" w:rsidR="001E298C" w:rsidRDefault="001E298C">
            <w:pPr>
              <w:pStyle w:val="Compact"/>
            </w:pPr>
          </w:p>
        </w:tc>
        <w:tc>
          <w:tcPr>
            <w:tcW w:w="0" w:type="auto"/>
            <w:tcPrChange w:id="354" w:author="James Keeler" w:date="2021-10-26T01:32:00Z">
              <w:tcPr>
                <w:tcW w:w="0" w:type="auto"/>
              </w:tcPr>
            </w:tcPrChange>
          </w:tcPr>
          <w:p w14:paraId="3A752BE4" w14:textId="528ED691" w:rsidR="001E298C" w:rsidRDefault="001E298C">
            <w:pPr>
              <w:pStyle w:val="Compact"/>
            </w:pPr>
          </w:p>
        </w:tc>
        <w:tc>
          <w:tcPr>
            <w:tcW w:w="0" w:type="auto"/>
            <w:tcPrChange w:id="355" w:author="James Keeler" w:date="2021-10-26T01:32:00Z">
              <w:tcPr>
                <w:tcW w:w="0" w:type="auto"/>
              </w:tcPr>
            </w:tcPrChange>
          </w:tcPr>
          <w:p w14:paraId="3C21AADC" w14:textId="7C187D60" w:rsidR="001E298C" w:rsidRDefault="001E298C">
            <w:pPr>
              <w:pStyle w:val="Compact"/>
            </w:pPr>
          </w:p>
        </w:tc>
      </w:tr>
      <w:tr w:rsidR="001E298C" w14:paraId="28002A35" w14:textId="77777777" w:rsidTr="001E298C">
        <w:tc>
          <w:tcPr>
            <w:tcW w:w="0" w:type="auto"/>
            <w:tcPrChange w:id="356" w:author="James Keeler" w:date="2021-10-26T01:32:00Z">
              <w:tcPr>
                <w:tcW w:w="0" w:type="auto"/>
              </w:tcPr>
            </w:tcPrChange>
          </w:tcPr>
          <w:p w14:paraId="7142197A" w14:textId="4FB88EBA" w:rsidR="001E298C" w:rsidRDefault="001E298C">
            <w:pPr>
              <w:pStyle w:val="Compact"/>
            </w:pPr>
          </w:p>
        </w:tc>
        <w:tc>
          <w:tcPr>
            <w:tcW w:w="0" w:type="auto"/>
            <w:tcPrChange w:id="357" w:author="James Keeler" w:date="2021-10-26T01:32:00Z">
              <w:tcPr>
                <w:tcW w:w="0" w:type="auto"/>
              </w:tcPr>
            </w:tcPrChange>
          </w:tcPr>
          <w:p w14:paraId="0FD85D9A" w14:textId="119301CB" w:rsidR="001E298C" w:rsidRDefault="001E298C">
            <w:pPr>
              <w:pStyle w:val="Compact"/>
            </w:pPr>
          </w:p>
        </w:tc>
        <w:tc>
          <w:tcPr>
            <w:tcW w:w="0" w:type="auto"/>
            <w:tcPrChange w:id="358" w:author="James Keeler" w:date="2021-10-26T01:32:00Z">
              <w:tcPr>
                <w:tcW w:w="0" w:type="auto"/>
              </w:tcPr>
            </w:tcPrChange>
          </w:tcPr>
          <w:p w14:paraId="7A8B8F38" w14:textId="0AC70EE4" w:rsidR="001E298C" w:rsidRDefault="001E298C">
            <w:pPr>
              <w:pStyle w:val="Compact"/>
            </w:pPr>
          </w:p>
        </w:tc>
        <w:tc>
          <w:tcPr>
            <w:tcW w:w="0" w:type="auto"/>
            <w:tcPrChange w:id="359" w:author="James Keeler" w:date="2021-10-26T01:32:00Z">
              <w:tcPr>
                <w:tcW w:w="0" w:type="auto"/>
              </w:tcPr>
            </w:tcPrChange>
          </w:tcPr>
          <w:p w14:paraId="570252F9" w14:textId="62E51E44" w:rsidR="001E298C" w:rsidRDefault="001E298C">
            <w:pPr>
              <w:pStyle w:val="Compact"/>
            </w:pPr>
          </w:p>
        </w:tc>
      </w:tr>
      <w:tr w:rsidR="001E298C" w14:paraId="4C104B64" w14:textId="77777777" w:rsidTr="001E298C">
        <w:tc>
          <w:tcPr>
            <w:tcW w:w="0" w:type="auto"/>
            <w:tcPrChange w:id="360" w:author="James Keeler" w:date="2021-10-26T01:32:00Z">
              <w:tcPr>
                <w:tcW w:w="0" w:type="auto"/>
              </w:tcPr>
            </w:tcPrChange>
          </w:tcPr>
          <w:p w14:paraId="296008C0" w14:textId="437092CC" w:rsidR="001E298C" w:rsidRDefault="001E298C">
            <w:pPr>
              <w:pStyle w:val="Compact"/>
            </w:pPr>
          </w:p>
        </w:tc>
        <w:tc>
          <w:tcPr>
            <w:tcW w:w="0" w:type="auto"/>
            <w:tcPrChange w:id="361" w:author="James Keeler" w:date="2021-10-26T01:32:00Z">
              <w:tcPr>
                <w:tcW w:w="0" w:type="auto"/>
              </w:tcPr>
            </w:tcPrChange>
          </w:tcPr>
          <w:p w14:paraId="643C6AE4" w14:textId="52DB559F" w:rsidR="001E298C" w:rsidRDefault="001E298C">
            <w:pPr>
              <w:pStyle w:val="Compact"/>
            </w:pPr>
          </w:p>
        </w:tc>
        <w:tc>
          <w:tcPr>
            <w:tcW w:w="0" w:type="auto"/>
            <w:tcPrChange w:id="362" w:author="James Keeler" w:date="2021-10-26T01:32:00Z">
              <w:tcPr>
                <w:tcW w:w="0" w:type="auto"/>
              </w:tcPr>
            </w:tcPrChange>
          </w:tcPr>
          <w:p w14:paraId="7CDD8F0E" w14:textId="77777777" w:rsidR="001E298C" w:rsidRDefault="001E298C"/>
        </w:tc>
        <w:tc>
          <w:tcPr>
            <w:tcW w:w="0" w:type="auto"/>
            <w:tcPrChange w:id="363" w:author="James Keeler" w:date="2021-10-26T01:32:00Z">
              <w:tcPr>
                <w:tcW w:w="0" w:type="auto"/>
              </w:tcPr>
            </w:tcPrChange>
          </w:tcPr>
          <w:p w14:paraId="5AC6114F" w14:textId="77777777" w:rsidR="001E298C" w:rsidRDefault="001E298C"/>
        </w:tc>
      </w:tr>
      <w:tr w:rsidR="001E298C" w14:paraId="61ECF313" w14:textId="77777777" w:rsidTr="001E298C">
        <w:tc>
          <w:tcPr>
            <w:tcW w:w="0" w:type="auto"/>
            <w:tcPrChange w:id="364" w:author="James Keeler" w:date="2021-10-26T01:32:00Z">
              <w:tcPr>
                <w:tcW w:w="0" w:type="auto"/>
              </w:tcPr>
            </w:tcPrChange>
          </w:tcPr>
          <w:p w14:paraId="28291A90" w14:textId="1067DFF7" w:rsidR="001E298C" w:rsidRDefault="001E298C">
            <w:pPr>
              <w:pStyle w:val="Compact"/>
            </w:pPr>
          </w:p>
        </w:tc>
        <w:tc>
          <w:tcPr>
            <w:tcW w:w="0" w:type="auto"/>
            <w:tcPrChange w:id="365" w:author="James Keeler" w:date="2021-10-26T01:32:00Z">
              <w:tcPr>
                <w:tcW w:w="0" w:type="auto"/>
              </w:tcPr>
            </w:tcPrChange>
          </w:tcPr>
          <w:p w14:paraId="4BECDAFB" w14:textId="68C95FAA" w:rsidR="001E298C" w:rsidRDefault="001E298C">
            <w:pPr>
              <w:pStyle w:val="Compact"/>
            </w:pPr>
          </w:p>
        </w:tc>
        <w:tc>
          <w:tcPr>
            <w:tcW w:w="0" w:type="auto"/>
            <w:tcPrChange w:id="366" w:author="James Keeler" w:date="2021-10-26T01:32:00Z">
              <w:tcPr>
                <w:tcW w:w="0" w:type="auto"/>
              </w:tcPr>
            </w:tcPrChange>
          </w:tcPr>
          <w:p w14:paraId="5899B2C3" w14:textId="77777777" w:rsidR="001E298C" w:rsidRDefault="001E298C"/>
        </w:tc>
        <w:tc>
          <w:tcPr>
            <w:tcW w:w="0" w:type="auto"/>
            <w:tcPrChange w:id="367" w:author="James Keeler" w:date="2021-10-26T01:32:00Z">
              <w:tcPr>
                <w:tcW w:w="0" w:type="auto"/>
              </w:tcPr>
            </w:tcPrChange>
          </w:tcPr>
          <w:p w14:paraId="1B6BCC0B" w14:textId="50BC7460" w:rsidR="001E298C" w:rsidRDefault="001E298C">
            <w:pPr>
              <w:pStyle w:val="Compact"/>
            </w:pPr>
          </w:p>
        </w:tc>
      </w:tr>
      <w:tr w:rsidR="001E298C" w14:paraId="40E14269" w14:textId="77777777" w:rsidTr="001E298C">
        <w:tc>
          <w:tcPr>
            <w:tcW w:w="0" w:type="auto"/>
            <w:tcPrChange w:id="368" w:author="James Keeler" w:date="2021-10-26T01:32:00Z">
              <w:tcPr>
                <w:tcW w:w="0" w:type="auto"/>
              </w:tcPr>
            </w:tcPrChange>
          </w:tcPr>
          <w:p w14:paraId="5A361490" w14:textId="00A0F97A" w:rsidR="001E298C" w:rsidRDefault="001E298C">
            <w:pPr>
              <w:pStyle w:val="Compact"/>
            </w:pPr>
          </w:p>
        </w:tc>
        <w:tc>
          <w:tcPr>
            <w:tcW w:w="0" w:type="auto"/>
            <w:tcPrChange w:id="369" w:author="James Keeler" w:date="2021-10-26T01:32:00Z">
              <w:tcPr>
                <w:tcW w:w="0" w:type="auto"/>
              </w:tcPr>
            </w:tcPrChange>
          </w:tcPr>
          <w:p w14:paraId="67BFD165" w14:textId="703A1E15" w:rsidR="001E298C" w:rsidRDefault="001E298C">
            <w:pPr>
              <w:pStyle w:val="Compact"/>
            </w:pPr>
          </w:p>
        </w:tc>
        <w:tc>
          <w:tcPr>
            <w:tcW w:w="0" w:type="auto"/>
            <w:tcPrChange w:id="370" w:author="James Keeler" w:date="2021-10-26T01:32:00Z">
              <w:tcPr>
                <w:tcW w:w="0" w:type="auto"/>
              </w:tcPr>
            </w:tcPrChange>
          </w:tcPr>
          <w:p w14:paraId="44D0FDE9" w14:textId="77777777" w:rsidR="001E298C" w:rsidRDefault="001E298C"/>
        </w:tc>
        <w:tc>
          <w:tcPr>
            <w:tcW w:w="0" w:type="auto"/>
            <w:tcPrChange w:id="371" w:author="James Keeler" w:date="2021-10-26T01:32:00Z">
              <w:tcPr>
                <w:tcW w:w="0" w:type="auto"/>
              </w:tcPr>
            </w:tcPrChange>
          </w:tcPr>
          <w:p w14:paraId="20A9B4E7" w14:textId="5253B456" w:rsidR="001E298C" w:rsidRDefault="001E298C">
            <w:pPr>
              <w:pStyle w:val="Compact"/>
            </w:pPr>
          </w:p>
        </w:tc>
      </w:tr>
    </w:tbl>
    <w:p w14:paraId="1CBD8319" w14:textId="77777777" w:rsidR="006036EF" w:rsidRDefault="009C60CD">
      <w:pPr>
        <w:pStyle w:val="Heading2"/>
      </w:pPr>
      <w:bookmarkStart w:id="372" w:name="references"/>
      <w:r>
        <w:t>References</w:t>
      </w:r>
      <w:bookmarkEnd w:id="372"/>
    </w:p>
    <w:p w14:paraId="26F08CAF" w14:textId="2AA26CC7" w:rsidR="006036EF" w:rsidRDefault="006036EF">
      <w:pPr>
        <w:pStyle w:val="FirstParagraph"/>
      </w:pPr>
    </w:p>
    <w:sectPr w:rsidR="006036E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James Keeler" w:date="2021-10-06T22:20:00Z" w:initials="JK">
    <w:p w14:paraId="4553AE90" w14:textId="18913AAF" w:rsidR="008F6CB9" w:rsidRDefault="008F6CB9">
      <w:pPr>
        <w:pStyle w:val="CommentText"/>
      </w:pPr>
      <w:r>
        <w:rPr>
          <w:rStyle w:val="CommentReference"/>
        </w:rPr>
        <w:annotationRef/>
      </w:r>
      <w:r>
        <w:t>Will need to figure out what to put here. This license is just from the template.</w:t>
      </w:r>
    </w:p>
  </w:comment>
  <w:comment w:id="37" w:author="James Keeler" w:date="2021-10-06T22:04:00Z" w:initials="JK">
    <w:p w14:paraId="2D230C10" w14:textId="7CCC300B" w:rsidR="00B845F3" w:rsidRDefault="00B845F3">
      <w:pPr>
        <w:pStyle w:val="CommentText"/>
      </w:pPr>
      <w:r>
        <w:rPr>
          <w:rStyle w:val="CommentReference"/>
        </w:rPr>
        <w:annotationRef/>
      </w:r>
      <w:r>
        <w:t>Not sure if should say that this data is in the public domain. The info is obviously publicly available, but I don’t think it is intended to be queried or scraped this way.</w:t>
      </w:r>
    </w:p>
  </w:comment>
  <w:comment w:id="40" w:author="James Keeler" w:date="2021-10-06T22:32:00Z" w:initials="JK">
    <w:p w14:paraId="668CC1C4" w14:textId="72EA8514" w:rsidR="008D4284" w:rsidRDefault="008D4284">
      <w:pPr>
        <w:pStyle w:val="CommentText"/>
      </w:pPr>
      <w:r>
        <w:rPr>
          <w:rStyle w:val="CommentReference"/>
        </w:rPr>
        <w:annotationRef/>
      </w:r>
      <w:r>
        <w:t>Most of this table just needs to be filled out based on the data source descriptions above. I’ll fill this out once I have the replication folder completed.</w:t>
      </w:r>
    </w:p>
  </w:comment>
  <w:comment w:id="41" w:author="James Keeler" w:date="2021-10-06T22:33:00Z" w:initials="JK">
    <w:p w14:paraId="2FDBD4CD" w14:textId="4CB4F842" w:rsidR="008D4284" w:rsidRDefault="008D4284">
      <w:pPr>
        <w:pStyle w:val="CommentText"/>
      </w:pPr>
      <w:r>
        <w:rPr>
          <w:rStyle w:val="CommentReference"/>
        </w:rPr>
        <w:annotationRef/>
      </w:r>
      <w:r>
        <w:t>The template had instructions to include a codebook for all the variables in every data set. This would be a lot of work. I wrote the code and name all the variables in the data set to be self-documenting</w:t>
      </w:r>
      <w:r w:rsidR="00534252">
        <w:t>, so I think we should omit a codebook.</w:t>
      </w:r>
    </w:p>
  </w:comment>
  <w:comment w:id="172" w:author="James Keeler" w:date="2021-10-06T22:38:00Z" w:initials="JK">
    <w:p w14:paraId="55A4DF7B" w14:textId="78354CC7" w:rsidR="00534252" w:rsidRDefault="00534252">
      <w:pPr>
        <w:pStyle w:val="CommentText"/>
      </w:pPr>
      <w:r>
        <w:rPr>
          <w:rStyle w:val="CommentReference"/>
        </w:rPr>
        <w:annotationRef/>
      </w:r>
      <w:r>
        <w:t>The data source descriptions include some of the program descriptions. I plan to add detail and notes here as I complete the replication folder</w:t>
      </w:r>
    </w:p>
  </w:comment>
  <w:comment w:id="240" w:author="James Keeler" w:date="2021-10-06T22:16:00Z" w:initials="JK">
    <w:p w14:paraId="51D9B4BA" w14:textId="166FE7B3" w:rsidR="008F6CB9" w:rsidRDefault="008F6CB9">
      <w:pPr>
        <w:pStyle w:val="CommentText"/>
      </w:pPr>
      <w:r>
        <w:rPr>
          <w:rStyle w:val="CommentReference"/>
        </w:rPr>
        <w:annotationRef/>
      </w:r>
      <w:r>
        <w:t>Will need to figure out what to put here. This license is just from the template.</w:t>
      </w:r>
    </w:p>
  </w:comment>
  <w:comment w:id="293" w:author="James Keeler" w:date="2021-10-06T22:33:00Z" w:initials="JK">
    <w:p w14:paraId="3650E3E5" w14:textId="3202C8BD" w:rsidR="008D4284" w:rsidRDefault="008D4284">
      <w:pPr>
        <w:pStyle w:val="CommentText"/>
      </w:pPr>
      <w:r>
        <w:rPr>
          <w:rStyle w:val="CommentReference"/>
        </w:rPr>
        <w:annotationRef/>
      </w:r>
      <w:r>
        <w:t>Most of this table just needs to be filled out based on the data source descriptions above. I’ll fill this out once I have the replication folder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53AE90" w15:done="0"/>
  <w15:commentEx w15:paraId="2D230C10" w15:done="0"/>
  <w15:commentEx w15:paraId="668CC1C4" w15:done="0"/>
  <w15:commentEx w15:paraId="2FDBD4CD" w15:done="0"/>
  <w15:commentEx w15:paraId="55A4DF7B" w15:done="0"/>
  <w15:commentEx w15:paraId="51D9B4BA" w15:done="0"/>
  <w15:commentEx w15:paraId="3650E3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89FC2" w16cex:dateUtc="2021-10-07T05:20:00Z"/>
  <w16cex:commentExtensible w16cex:durableId="25089BDB" w16cex:dateUtc="2021-10-07T05:04:00Z"/>
  <w16cex:commentExtensible w16cex:durableId="2508A274" w16cex:dateUtc="2021-10-07T05:32:00Z"/>
  <w16cex:commentExtensible w16cex:durableId="2508A2CC" w16cex:dateUtc="2021-10-07T05:33:00Z"/>
  <w16cex:commentExtensible w16cex:durableId="2508A3D8" w16cex:dateUtc="2021-10-07T05:38:00Z"/>
  <w16cex:commentExtensible w16cex:durableId="25089ECD" w16cex:dateUtc="2021-10-07T05:16:00Z"/>
  <w16cex:commentExtensible w16cex:durableId="2508A2C0" w16cex:dateUtc="2021-10-07T0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53AE90" w16cid:durableId="25089FC2"/>
  <w16cid:commentId w16cid:paraId="2D230C10" w16cid:durableId="25089BDB"/>
  <w16cid:commentId w16cid:paraId="668CC1C4" w16cid:durableId="2508A274"/>
  <w16cid:commentId w16cid:paraId="2FDBD4CD" w16cid:durableId="2508A2CC"/>
  <w16cid:commentId w16cid:paraId="55A4DF7B" w16cid:durableId="2508A3D8"/>
  <w16cid:commentId w16cid:paraId="51D9B4BA" w16cid:durableId="25089ECD"/>
  <w16cid:commentId w16cid:paraId="3650E3E5" w16cid:durableId="2508A2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CCF94" w14:textId="77777777" w:rsidR="00720FBC" w:rsidRDefault="00720FBC">
      <w:pPr>
        <w:spacing w:after="0"/>
      </w:pPr>
      <w:r>
        <w:separator/>
      </w:r>
    </w:p>
  </w:endnote>
  <w:endnote w:type="continuationSeparator" w:id="0">
    <w:p w14:paraId="02A488F6" w14:textId="77777777" w:rsidR="00720FBC" w:rsidRDefault="00720F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7A926" w14:textId="77777777" w:rsidR="00720FBC" w:rsidRDefault="00720FBC">
      <w:r>
        <w:separator/>
      </w:r>
    </w:p>
  </w:footnote>
  <w:footnote w:type="continuationSeparator" w:id="0">
    <w:p w14:paraId="539E819E" w14:textId="77777777" w:rsidR="00720FBC" w:rsidRDefault="00720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5B4E7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28D3415"/>
    <w:multiLevelType w:val="hybridMultilevel"/>
    <w:tmpl w:val="ADE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DEB694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Keeler">
    <w15:presenceInfo w15:providerId="Windows Live" w15:userId="961aefda846aab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2D77"/>
    <w:rsid w:val="0003761D"/>
    <w:rsid w:val="00044D5E"/>
    <w:rsid w:val="00134D46"/>
    <w:rsid w:val="001E298C"/>
    <w:rsid w:val="00232222"/>
    <w:rsid w:val="00244F7A"/>
    <w:rsid w:val="002809A4"/>
    <w:rsid w:val="002B5A0C"/>
    <w:rsid w:val="002D19FE"/>
    <w:rsid w:val="00333B76"/>
    <w:rsid w:val="00343F0F"/>
    <w:rsid w:val="004046BE"/>
    <w:rsid w:val="00413486"/>
    <w:rsid w:val="004E29B3"/>
    <w:rsid w:val="005204A2"/>
    <w:rsid w:val="00534252"/>
    <w:rsid w:val="005476DA"/>
    <w:rsid w:val="00590D07"/>
    <w:rsid w:val="006036EF"/>
    <w:rsid w:val="006A340A"/>
    <w:rsid w:val="006A5FE3"/>
    <w:rsid w:val="006D0AED"/>
    <w:rsid w:val="00720FBC"/>
    <w:rsid w:val="00735FA2"/>
    <w:rsid w:val="00784BB2"/>
    <w:rsid w:val="00784D58"/>
    <w:rsid w:val="0080571A"/>
    <w:rsid w:val="008D3CC0"/>
    <w:rsid w:val="008D4284"/>
    <w:rsid w:val="008D6863"/>
    <w:rsid w:val="008F6CB9"/>
    <w:rsid w:val="00974BD1"/>
    <w:rsid w:val="009B3228"/>
    <w:rsid w:val="009C60CD"/>
    <w:rsid w:val="00A20265"/>
    <w:rsid w:val="00A60704"/>
    <w:rsid w:val="00AA4C89"/>
    <w:rsid w:val="00B845F3"/>
    <w:rsid w:val="00B86B75"/>
    <w:rsid w:val="00BC314C"/>
    <w:rsid w:val="00BC48D5"/>
    <w:rsid w:val="00C36279"/>
    <w:rsid w:val="00DF6F09"/>
    <w:rsid w:val="00E315A3"/>
    <w:rsid w:val="00E9212F"/>
    <w:rsid w:val="00F540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AA12"/>
  <w15:docId w15:val="{20E15491-7CCE-4646-B170-1CDA7611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9B3228"/>
    <w:rPr>
      <w:color w:val="605E5C"/>
      <w:shd w:val="clear" w:color="auto" w:fill="E1DFDD"/>
    </w:rPr>
  </w:style>
  <w:style w:type="character" w:styleId="CommentReference">
    <w:name w:val="annotation reference"/>
    <w:basedOn w:val="DefaultParagraphFont"/>
    <w:semiHidden/>
    <w:unhideWhenUsed/>
    <w:rsid w:val="00B845F3"/>
    <w:rPr>
      <w:sz w:val="16"/>
      <w:szCs w:val="16"/>
    </w:rPr>
  </w:style>
  <w:style w:type="paragraph" w:styleId="CommentText">
    <w:name w:val="annotation text"/>
    <w:basedOn w:val="Normal"/>
    <w:link w:val="CommentTextChar"/>
    <w:semiHidden/>
    <w:unhideWhenUsed/>
    <w:rsid w:val="00B845F3"/>
    <w:rPr>
      <w:sz w:val="20"/>
      <w:szCs w:val="20"/>
    </w:rPr>
  </w:style>
  <w:style w:type="character" w:customStyle="1" w:styleId="CommentTextChar">
    <w:name w:val="Comment Text Char"/>
    <w:basedOn w:val="DefaultParagraphFont"/>
    <w:link w:val="CommentText"/>
    <w:semiHidden/>
    <w:rsid w:val="00B845F3"/>
    <w:rPr>
      <w:sz w:val="20"/>
      <w:szCs w:val="20"/>
    </w:rPr>
  </w:style>
  <w:style w:type="paragraph" w:styleId="CommentSubject">
    <w:name w:val="annotation subject"/>
    <w:basedOn w:val="CommentText"/>
    <w:next w:val="CommentText"/>
    <w:link w:val="CommentSubjectChar"/>
    <w:semiHidden/>
    <w:unhideWhenUsed/>
    <w:rsid w:val="00B845F3"/>
    <w:rPr>
      <w:b/>
      <w:bCs/>
    </w:rPr>
  </w:style>
  <w:style w:type="character" w:customStyle="1" w:styleId="CommentSubjectChar">
    <w:name w:val="Comment Subject Char"/>
    <w:basedOn w:val="CommentTextChar"/>
    <w:link w:val="CommentSubject"/>
    <w:semiHidden/>
    <w:rsid w:val="00B845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rodwebnlb.rma.usda.gov/apps/prf" TargetMode="External"/><Relationship Id="rId18" Type="http://schemas.openxmlformats.org/officeDocument/2006/relationships/hyperlink" Target="https://www.ncei.noaa.gov/access/metadata/landing-page/bin/iso?id=gov.noaa.ncdc:C0081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pps.nationalmap.gov/downloader/" TargetMode="External"/><Relationship Id="rId7" Type="http://schemas.openxmlformats.org/officeDocument/2006/relationships/hyperlink" Target="https://social-science-data-editors.github.io/template_README/LICENSE.txt" TargetMode="External"/><Relationship Id="rId12" Type="http://schemas.openxmlformats.org/officeDocument/2006/relationships/hyperlink" Target="https://www2.census.gov/geo/tiger/TIGER2018/" TargetMode="External"/><Relationship Id="rId17" Type="http://schemas.openxmlformats.org/officeDocument/2006/relationships/hyperlink" Target="https://www.ncei.noaa.gov/data/avhrr-land-normalized-difference-vegetation-index/access/"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prodwebnlb.rma.usda.gov/apps/PrfWebApi/PrfExternalIndexes/GetIndexValues" TargetMode="External"/><Relationship Id="rId20" Type="http://schemas.openxmlformats.org/officeDocument/2006/relationships/hyperlink" Target="https://www.usgs.gov/core-science-systems/ngp/3dep/about-3dep-products-services?qt-science_support_page_related_con=0"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rodwebnlb.rma.usda.gov/apps/prf/proxy/proxy.ashx?https://pdgis.rm.usda.net/arcgis/rest/services/ITM/PRF_Grid/MapServer/0/" TargetMode="External"/><Relationship Id="rId23" Type="http://schemas.openxmlformats.org/officeDocument/2006/relationships/hyperlink" Target="https://www.rma.usda.gov/en/Information-Tools/Summary-of-Business/State-County-Crop-Summary-of-Business" TargetMode="External"/><Relationship Id="rId10" Type="http://schemas.microsoft.com/office/2016/09/relationships/commentsIds" Target="commentsIds.xml"/><Relationship Id="rId19" Type="http://schemas.openxmlformats.org/officeDocument/2006/relationships/hyperlink" Target="https://egis.fire.ca.gov/arcgis/rest/services/FRAP/fveg"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prodwebnlb.rma.usda.gov/apps/PrfWebApi/PrfExternalStates/GetSubCountiesByCountyAndState" TargetMode="External"/><Relationship Id="rId22" Type="http://schemas.openxmlformats.org/officeDocument/2006/relationships/hyperlink" Target="https://webapp.rma.usda.gov/apps/actuarialinformation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3720</TotalTime>
  <Pages>7</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Keeler</cp:lastModifiedBy>
  <cp:revision>8</cp:revision>
  <dcterms:created xsi:type="dcterms:W3CDTF">2021-10-06T14:18:00Z</dcterms:created>
  <dcterms:modified xsi:type="dcterms:W3CDTF">2021-10-26T09:07:00Z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